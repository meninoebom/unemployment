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2B566" w14:textId="77777777" w:rsidR="0073212A" w:rsidRDefault="00AF3B50" w:rsidP="00AF3B50">
      <w:pPr>
        <w:pStyle w:val="Title"/>
      </w:pPr>
      <w:r>
        <w:t>Unemployment Interactive</w:t>
      </w:r>
    </w:p>
    <w:p w14:paraId="2945E565" w14:textId="77777777" w:rsidR="00AF3B50" w:rsidRDefault="00ED7A29" w:rsidP="00AF3B50">
      <w:pPr>
        <w:pStyle w:val="Heading1"/>
        <w:tabs>
          <w:tab w:val="left" w:pos="1739"/>
        </w:tabs>
      </w:pPr>
      <w:r>
        <w:t xml:space="preserve">1.0 </w:t>
      </w:r>
      <w:r w:rsidR="00AF3B50">
        <w:t>Summary</w:t>
      </w:r>
      <w:r w:rsidR="00AF3B50">
        <w:tab/>
      </w:r>
    </w:p>
    <w:p w14:paraId="797E1746" w14:textId="77777777" w:rsidR="00AF3B50" w:rsidRDefault="00ED7A29" w:rsidP="00AF3B50">
      <w:pPr>
        <w:pStyle w:val="Subtitle"/>
      </w:pPr>
      <w:r>
        <w:t xml:space="preserve">1.1. </w:t>
      </w:r>
      <w:r w:rsidR="00AF3B50">
        <w:t>Level 1</w:t>
      </w:r>
    </w:p>
    <w:p w14:paraId="754FD27C" w14:textId="77777777" w:rsidR="00AF3B50" w:rsidRPr="00AF3B50" w:rsidRDefault="00AF3B50" w:rsidP="00AF3B50">
      <w:r>
        <w:rPr>
          <w:u w:val="single"/>
        </w:rPr>
        <w:t>Title:</w:t>
      </w:r>
      <w:r>
        <w:t xml:space="preserve"> Level 1: Recognize</w:t>
      </w:r>
    </w:p>
    <w:p w14:paraId="124ADB35" w14:textId="77777777" w:rsidR="00D65036" w:rsidRPr="00D65036" w:rsidRDefault="00D65036" w:rsidP="00AF3B50">
      <w:r w:rsidRPr="00351A50">
        <w:rPr>
          <w:u w:val="single"/>
        </w:rPr>
        <w:t xml:space="preserve">Learning Objective: </w:t>
      </w:r>
      <w:r w:rsidRPr="00351A50">
        <w:t>Recognition: Distinguish between employment, the different types of unemployment (frictional, structural, cyclical, and seasonal), labor force, non-labor force, and adult population.</w:t>
      </w:r>
      <w:r w:rsidRPr="00351A50">
        <w:rPr>
          <w:rStyle w:val="CommentReference"/>
        </w:rPr>
        <w:annotationRef/>
      </w:r>
    </w:p>
    <w:p w14:paraId="5CC832FB" w14:textId="77777777" w:rsidR="00AF3B50" w:rsidRPr="00AF3B50" w:rsidRDefault="00AF3B50" w:rsidP="00AF3B50">
      <w:r>
        <w:rPr>
          <w:u w:val="single"/>
        </w:rPr>
        <w:t>Description:</w:t>
      </w:r>
      <w:r>
        <w:t xml:space="preserve"> Determine the employment status of a group of individuals.</w:t>
      </w:r>
    </w:p>
    <w:p w14:paraId="07589FE7" w14:textId="77777777" w:rsidR="00AF3B50" w:rsidRPr="00AF3B50" w:rsidRDefault="00AF3B50" w:rsidP="00AF3B50">
      <w:r>
        <w:rPr>
          <w:u w:val="single"/>
        </w:rPr>
        <w:t>Scenario:</w:t>
      </w:r>
      <w:r>
        <w:t xml:space="preserve"> </w:t>
      </w:r>
      <w:r w:rsidRPr="008C7884">
        <w:t>You are an intern at your local branch of the Bureau of Labor Statistics and have been randomly surveying a number of households. Your boss is now asking you to use the information you have collected to determine the employment status of the various household members.</w:t>
      </w:r>
    </w:p>
    <w:p w14:paraId="6DFB16CA" w14:textId="77777777" w:rsidR="00AF3B50" w:rsidRDefault="00ED7A29" w:rsidP="00AF3B50">
      <w:pPr>
        <w:pStyle w:val="Subtitle"/>
      </w:pPr>
      <w:r>
        <w:t xml:space="preserve">1.2 </w:t>
      </w:r>
      <w:r w:rsidR="00AF3B50">
        <w:t>Level 2</w:t>
      </w:r>
    </w:p>
    <w:p w14:paraId="54A63439" w14:textId="77777777" w:rsidR="00AF3B50" w:rsidRPr="00AF3B50" w:rsidRDefault="00AF3B50" w:rsidP="00AF3B50">
      <w:r>
        <w:rPr>
          <w:u w:val="single"/>
        </w:rPr>
        <w:t>Title:</w:t>
      </w:r>
      <w:r>
        <w:t xml:space="preserve"> Level 2: Calculate</w:t>
      </w:r>
    </w:p>
    <w:p w14:paraId="072E5DD4" w14:textId="77777777" w:rsidR="00D65036" w:rsidRPr="00D65036" w:rsidRDefault="00D65036" w:rsidP="00AF3B50">
      <w:r w:rsidRPr="00351A50">
        <w:rPr>
          <w:u w:val="single"/>
        </w:rPr>
        <w:t>Learning Objective:</w:t>
      </w:r>
      <w:r w:rsidRPr="00351A50">
        <w:t xml:space="preserve"> Application: Explain and measure the unemployment, employment, labor force participation rates, and Natural Rate of Unemployment (optional) using simulated data.</w:t>
      </w:r>
    </w:p>
    <w:p w14:paraId="18D24FCE" w14:textId="77777777" w:rsidR="00AF3B50" w:rsidRPr="00AF3B50" w:rsidRDefault="00AF3B50" w:rsidP="00AF3B50">
      <w:r>
        <w:rPr>
          <w:u w:val="single"/>
        </w:rPr>
        <w:t>Description:</w:t>
      </w:r>
      <w:r>
        <w:t xml:space="preserve"> Calculate employment statistics using data from Level 1, and determine how these statistics would change in given scenarios.</w:t>
      </w:r>
    </w:p>
    <w:p w14:paraId="574C57BE" w14:textId="77777777" w:rsidR="00AF3B50" w:rsidRPr="00AF3B50" w:rsidRDefault="00AF3B50" w:rsidP="00AF3B50">
      <w:r>
        <w:rPr>
          <w:u w:val="single"/>
        </w:rPr>
        <w:t>Scenario:</w:t>
      </w:r>
      <w:r w:rsidRPr="00AF3B50">
        <w:t xml:space="preserve"> </w:t>
      </w:r>
      <w:r w:rsidRPr="008C7884">
        <w:t>You have now been promoted to manager at your local branch of the Bureau of Labor Statistics and have been asked to calculate various employment statistics based on the data you previously collected as an intern.</w:t>
      </w:r>
    </w:p>
    <w:p w14:paraId="26CEFFEC" w14:textId="77777777" w:rsidR="00AF3B50" w:rsidRDefault="00ED7A29" w:rsidP="00AF3B50">
      <w:pPr>
        <w:pStyle w:val="Subtitle"/>
      </w:pPr>
      <w:r>
        <w:t xml:space="preserve">1.3 </w:t>
      </w:r>
      <w:r w:rsidR="00AF3B50">
        <w:t>Level 3</w:t>
      </w:r>
    </w:p>
    <w:p w14:paraId="6E3CC9C9" w14:textId="77777777" w:rsidR="00AF3B50" w:rsidRPr="00AF3B50" w:rsidRDefault="00AF3B50" w:rsidP="00AF3B50">
      <w:r>
        <w:rPr>
          <w:u w:val="single"/>
        </w:rPr>
        <w:t>Title:</w:t>
      </w:r>
      <w:r>
        <w:t xml:space="preserve"> Level 3: Analyze</w:t>
      </w:r>
    </w:p>
    <w:p w14:paraId="2D16280B" w14:textId="77777777" w:rsidR="00D65036" w:rsidRPr="00D65036" w:rsidRDefault="00D65036" w:rsidP="00AF3B50">
      <w:r w:rsidRPr="00351A50">
        <w:rPr>
          <w:u w:val="single"/>
        </w:rPr>
        <w:t>Learning Objective:</w:t>
      </w:r>
      <w:r w:rsidRPr="00351A50">
        <w:t xml:space="preserve"> Application: Explain and measure the unemployment, employment, labor force participation rates, and Natural Rate of Unemployment (optional) using real national, state and regional data.  </w:t>
      </w:r>
      <w:r w:rsidRPr="00351A50">
        <w:rPr>
          <w:rStyle w:val="CommentReference"/>
        </w:rPr>
        <w:annotationRef/>
      </w:r>
    </w:p>
    <w:p w14:paraId="460B09EF" w14:textId="77777777" w:rsidR="00AF3B50" w:rsidRPr="00AF3B50" w:rsidRDefault="00AF3B50" w:rsidP="00AF3B50">
      <w:r>
        <w:rPr>
          <w:u w:val="single"/>
        </w:rPr>
        <w:t>Description:</w:t>
      </w:r>
      <w:r>
        <w:t xml:space="preserve"> Analyze recent trends and changes in the United States</w:t>
      </w:r>
      <w:r w:rsidR="00673215">
        <w:t>’</w:t>
      </w:r>
      <w:r>
        <w:t xml:space="preserve"> unemployment rate at </w:t>
      </w:r>
      <w:r w:rsidR="00673215">
        <w:t xml:space="preserve">the national, state, and county </w:t>
      </w:r>
      <w:r>
        <w:t>level</w:t>
      </w:r>
      <w:r w:rsidR="00673215">
        <w:t>s</w:t>
      </w:r>
      <w:r>
        <w:t>.</w:t>
      </w:r>
    </w:p>
    <w:p w14:paraId="3088EACB" w14:textId="77777777" w:rsidR="00AF3B50" w:rsidRPr="00673215" w:rsidRDefault="00AF3B50" w:rsidP="00AF3B50">
      <w:r>
        <w:rPr>
          <w:u w:val="single"/>
        </w:rPr>
        <w:lastRenderedPageBreak/>
        <w:t xml:space="preserve">Scenario: </w:t>
      </w:r>
      <w:r w:rsidRPr="008C7884">
        <w:t xml:space="preserve">You have been promoted to Labor Analyst at the Bureau of Labor Statistics in Washington, D.C., and have been asked by Congress to analyze </w:t>
      </w:r>
      <w:r>
        <w:t xml:space="preserve">recent </w:t>
      </w:r>
      <w:r w:rsidRPr="008C7884">
        <w:t xml:space="preserve">changes in </w:t>
      </w:r>
      <w:r w:rsidR="00673215">
        <w:t>the United States’ unemployment rate at the national, state, and county levels</w:t>
      </w:r>
    </w:p>
    <w:p w14:paraId="0FA446D7" w14:textId="77777777" w:rsidR="00AF3B50" w:rsidRDefault="00ED7A29" w:rsidP="00AF3B50">
      <w:pPr>
        <w:pStyle w:val="Subtitle"/>
      </w:pPr>
      <w:r>
        <w:t xml:space="preserve">1.4 </w:t>
      </w:r>
      <w:r w:rsidR="00AF3B50">
        <w:t>Level 4</w:t>
      </w:r>
    </w:p>
    <w:p w14:paraId="2C3E5875" w14:textId="77777777" w:rsidR="00AF3B50" w:rsidRPr="00AF3B50" w:rsidRDefault="00AF3B50" w:rsidP="00AF3B50">
      <w:r>
        <w:rPr>
          <w:u w:val="single"/>
        </w:rPr>
        <w:t>Title:</w:t>
      </w:r>
      <w:r>
        <w:t xml:space="preserve"> Level 4: Compare</w:t>
      </w:r>
    </w:p>
    <w:p w14:paraId="6ED45CBD" w14:textId="77777777" w:rsidR="00D65036" w:rsidRPr="00D65036" w:rsidRDefault="00D65036" w:rsidP="00AF3B50">
      <w:r w:rsidRPr="00351A50">
        <w:rPr>
          <w:u w:val="single"/>
        </w:rPr>
        <w:t>Learning Objective:</w:t>
      </w:r>
      <w:r w:rsidRPr="00351A50">
        <w:rPr>
          <w:rFonts w:cstheme="minorHAnsi"/>
        </w:rPr>
        <w:t xml:space="preserve"> Conceptual: compare the different measures of the actual </w:t>
      </w:r>
      <w:r w:rsidRPr="00351A50">
        <w:t>unemployment, employment, labor force participation rates</w:t>
      </w:r>
      <w:r w:rsidRPr="00351A50">
        <w:rPr>
          <w:rFonts w:cstheme="minorHAnsi"/>
        </w:rPr>
        <w:t xml:space="preserve"> over time at</w:t>
      </w:r>
      <w:r w:rsidRPr="00351A50">
        <w:rPr>
          <w:rFonts w:cstheme="minorHAnsi"/>
          <w:color w:val="FF0000"/>
        </w:rPr>
        <w:t xml:space="preserve"> </w:t>
      </w:r>
      <w:r w:rsidRPr="00351A50">
        <w:rPr>
          <w:rFonts w:cstheme="minorHAnsi"/>
        </w:rPr>
        <w:t>the national level.  Examine how the</w:t>
      </w:r>
      <w:r w:rsidRPr="00351A50">
        <w:t xml:space="preserve"> unemployment, employment, labor force participation rates, </w:t>
      </w:r>
      <w:r w:rsidRPr="00351A50">
        <w:rPr>
          <w:rFonts w:cstheme="minorHAnsi"/>
        </w:rPr>
        <w:t>relates to each other over different time periods of expansions and recessions</w:t>
      </w:r>
    </w:p>
    <w:p w14:paraId="63F6AF80" w14:textId="77777777" w:rsidR="00AF3B50" w:rsidRPr="00AF3B50" w:rsidRDefault="00AF3B50" w:rsidP="00AF3B50">
      <w:r>
        <w:rPr>
          <w:u w:val="single"/>
        </w:rPr>
        <w:t>Description:</w:t>
      </w:r>
      <w:r>
        <w:t xml:space="preserve"> Compare trends and changes in the United States unemployment rate across </w:t>
      </w:r>
      <w:r w:rsidR="00E22C86">
        <w:t xml:space="preserve">various historical </w:t>
      </w:r>
      <w:r>
        <w:t>time periods.</w:t>
      </w:r>
    </w:p>
    <w:p w14:paraId="09B7B09F" w14:textId="77777777" w:rsidR="00AF3B50" w:rsidRPr="00E22C86" w:rsidRDefault="00AF3B50" w:rsidP="00AF3B50">
      <w:r>
        <w:rPr>
          <w:u w:val="single"/>
        </w:rPr>
        <w:t>Scenario:</w:t>
      </w:r>
      <w:r w:rsidR="00E22C86" w:rsidRPr="00E22C86">
        <w:t xml:space="preserve"> </w:t>
      </w:r>
      <w:r w:rsidR="00E22C86" w:rsidRPr="008C7884">
        <w:t xml:space="preserve">The National Bureau of Economic Research heard about your experience analyzing employment data and wants you to help with a project. The spoke with your boss, and he has asked you to </w:t>
      </w:r>
      <w:r w:rsidR="00E22C86">
        <w:t xml:space="preserve">help them </w:t>
      </w:r>
      <w:r w:rsidR="00E22C86" w:rsidRPr="008C7884">
        <w:t>compare U.S. unemployment rates across various historical time periods.</w:t>
      </w:r>
    </w:p>
    <w:p w14:paraId="66FF858C" w14:textId="77777777" w:rsidR="00AF3B50" w:rsidRDefault="00ED7A29" w:rsidP="00AF3B50">
      <w:pPr>
        <w:pStyle w:val="Heading1"/>
      </w:pPr>
      <w:r>
        <w:t xml:space="preserve">2.0 </w:t>
      </w:r>
      <w:r w:rsidR="00AF3B50">
        <w:t>Settings</w:t>
      </w:r>
    </w:p>
    <w:p w14:paraId="73B33821" w14:textId="77777777" w:rsidR="00AF3B50" w:rsidRDefault="00ED7A29" w:rsidP="00AF3B50">
      <w:pPr>
        <w:pStyle w:val="Subtitle"/>
      </w:pPr>
      <w:r>
        <w:t xml:space="preserve">2.1 </w:t>
      </w:r>
      <w:r w:rsidR="0032162D">
        <w:t>Level</w:t>
      </w:r>
      <w:r w:rsidR="00AF3B50">
        <w:t xml:space="preserve"> Settings</w:t>
      </w:r>
    </w:p>
    <w:p w14:paraId="3D7D35E3" w14:textId="77777777" w:rsidR="0049696D" w:rsidRDefault="0049696D" w:rsidP="0049696D">
      <w:pPr>
        <w:pStyle w:val="ListParagraph"/>
        <w:numPr>
          <w:ilvl w:val="0"/>
          <w:numId w:val="44"/>
        </w:numPr>
      </w:pPr>
      <w:r>
        <w:t>Which levels would you like to include?</w:t>
      </w:r>
    </w:p>
    <w:p w14:paraId="07890E86" w14:textId="77777777" w:rsidR="0049696D" w:rsidRDefault="0049696D" w:rsidP="0049696D">
      <w:pPr>
        <w:pStyle w:val="ListParagraph"/>
        <w:numPr>
          <w:ilvl w:val="1"/>
          <w:numId w:val="44"/>
        </w:numPr>
      </w:pPr>
      <w:r>
        <w:t>Level 1 &amp; Level 2</w:t>
      </w:r>
    </w:p>
    <w:p w14:paraId="2FFEE1FA" w14:textId="77777777" w:rsidR="0049696D" w:rsidRDefault="0049696D" w:rsidP="0049696D">
      <w:pPr>
        <w:pStyle w:val="ListParagraph"/>
        <w:numPr>
          <w:ilvl w:val="1"/>
          <w:numId w:val="44"/>
        </w:numPr>
      </w:pPr>
      <w:r>
        <w:t>Level 3</w:t>
      </w:r>
    </w:p>
    <w:p w14:paraId="60300F9B" w14:textId="77777777" w:rsidR="0049696D" w:rsidRDefault="0049696D" w:rsidP="0056327A">
      <w:pPr>
        <w:pStyle w:val="ListParagraph"/>
        <w:numPr>
          <w:ilvl w:val="1"/>
          <w:numId w:val="44"/>
        </w:numPr>
      </w:pPr>
      <w:r>
        <w:t>Level 4</w:t>
      </w:r>
    </w:p>
    <w:p w14:paraId="2ED39AB5" w14:textId="77777777" w:rsidR="00F175FD" w:rsidRPr="0032162D" w:rsidRDefault="00A62301" w:rsidP="00F175FD">
      <w:r>
        <w:t>Full e</w:t>
      </w:r>
      <w:r w:rsidR="00F175FD">
        <w:t>ffect of these settings on introductory screens</w:t>
      </w:r>
      <w:r>
        <w:t xml:space="preserve">, </w:t>
      </w:r>
      <w:r w:rsidR="00F175FD">
        <w:t>scenarios</w:t>
      </w:r>
      <w:r>
        <w:t>, scoring, progress indicator, etc.</w:t>
      </w:r>
      <w:r w:rsidR="00F175FD">
        <w:t xml:space="preserve"> </w:t>
      </w:r>
      <w:r w:rsidR="00BD56DF">
        <w:t xml:space="preserve">is </w:t>
      </w:r>
      <w:r w:rsidR="00F175FD">
        <w:t>TBD.</w:t>
      </w:r>
    </w:p>
    <w:p w14:paraId="06E2CCBA" w14:textId="77777777" w:rsidR="0032162D" w:rsidRDefault="00ED7A29" w:rsidP="0032162D">
      <w:pPr>
        <w:pStyle w:val="Subtitle"/>
      </w:pPr>
      <w:r>
        <w:t xml:space="preserve">2.2 </w:t>
      </w:r>
      <w:r w:rsidR="0032162D">
        <w:t>Content Settings</w:t>
      </w:r>
    </w:p>
    <w:p w14:paraId="45D4AD2C" w14:textId="77777777" w:rsidR="0032162D" w:rsidRDefault="0032162D" w:rsidP="002014A1">
      <w:pPr>
        <w:pStyle w:val="ListParagraph"/>
        <w:numPr>
          <w:ilvl w:val="0"/>
          <w:numId w:val="1"/>
        </w:numPr>
      </w:pPr>
      <w:r>
        <w:t>Would you like to include the topic of the natural rate of unemployment?</w:t>
      </w:r>
    </w:p>
    <w:p w14:paraId="0B045445" w14:textId="77777777" w:rsidR="0032162D" w:rsidRDefault="0032162D" w:rsidP="002014A1">
      <w:pPr>
        <w:pStyle w:val="ListParagraph"/>
        <w:numPr>
          <w:ilvl w:val="1"/>
          <w:numId w:val="1"/>
        </w:numPr>
      </w:pPr>
      <w:r>
        <w:t>Yes</w:t>
      </w:r>
    </w:p>
    <w:p w14:paraId="40218208" w14:textId="77777777" w:rsidR="0032162D" w:rsidRPr="0032162D" w:rsidRDefault="0032162D" w:rsidP="002014A1">
      <w:pPr>
        <w:pStyle w:val="ListParagraph"/>
        <w:numPr>
          <w:ilvl w:val="1"/>
          <w:numId w:val="1"/>
        </w:numPr>
      </w:pPr>
      <w:r>
        <w:t>No</w:t>
      </w:r>
    </w:p>
    <w:p w14:paraId="608631C4" w14:textId="77777777" w:rsidR="00AF3B50" w:rsidRDefault="00ED7A29" w:rsidP="00AF3B50">
      <w:pPr>
        <w:pStyle w:val="Subtitle"/>
      </w:pPr>
      <w:r>
        <w:t xml:space="preserve">2.3 </w:t>
      </w:r>
      <w:r w:rsidR="00AF3B50">
        <w:t>Grading Settings</w:t>
      </w:r>
    </w:p>
    <w:p w14:paraId="17300346" w14:textId="77777777" w:rsidR="005D7C41" w:rsidRDefault="00851758" w:rsidP="002014A1">
      <w:pPr>
        <w:pStyle w:val="ListParagraph"/>
        <w:numPr>
          <w:ilvl w:val="0"/>
          <w:numId w:val="40"/>
        </w:numPr>
      </w:pPr>
      <w:r>
        <w:t>Try It:</w:t>
      </w:r>
      <w:r w:rsidR="005D7C41">
        <w:t xml:space="preserve"> </w:t>
      </w:r>
      <w:r w:rsidR="00752B91">
        <w:t xml:space="preserve">Student’s score </w:t>
      </w:r>
      <w:r w:rsidR="004A493E">
        <w:t xml:space="preserve">is deducted </w:t>
      </w:r>
      <w:r w:rsidR="00752B91">
        <w:t xml:space="preserve">only if they answer </w:t>
      </w:r>
      <w:r w:rsidR="004A493E">
        <w:t>the final try incorrect</w:t>
      </w:r>
      <w:r w:rsidR="00752B91">
        <w:t>ly</w:t>
      </w:r>
      <w:r w:rsidR="004A493E">
        <w:t>.</w:t>
      </w:r>
    </w:p>
    <w:p w14:paraId="27FA4A74" w14:textId="77777777" w:rsidR="00851758" w:rsidRDefault="00851758" w:rsidP="002014A1">
      <w:pPr>
        <w:pStyle w:val="ListParagraph"/>
        <w:numPr>
          <w:ilvl w:val="0"/>
          <w:numId w:val="40"/>
        </w:numPr>
      </w:pPr>
      <w:r>
        <w:t>Practice:</w:t>
      </w:r>
      <w:r w:rsidR="004A493E">
        <w:t xml:space="preserve"> </w:t>
      </w:r>
      <w:r w:rsidR="00752B91">
        <w:t>Student’s s</w:t>
      </w:r>
      <w:r w:rsidR="004A493E">
        <w:t xml:space="preserve">core is deducted </w:t>
      </w:r>
      <w:r w:rsidR="00752B91">
        <w:t>beginning with their second incorrect try.</w:t>
      </w:r>
    </w:p>
    <w:p w14:paraId="48071C8E" w14:textId="77777777" w:rsidR="00851758" w:rsidRPr="00851758" w:rsidRDefault="00851758" w:rsidP="002014A1">
      <w:pPr>
        <w:pStyle w:val="ListParagraph"/>
        <w:numPr>
          <w:ilvl w:val="0"/>
          <w:numId w:val="40"/>
        </w:numPr>
      </w:pPr>
      <w:r>
        <w:t>Assessment:</w:t>
      </w:r>
      <w:r w:rsidR="004A493E">
        <w:t xml:space="preserve"> </w:t>
      </w:r>
      <w:r w:rsidR="00752B91">
        <w:t>Student’s score is deducted beginning with their first incorrect try.</w:t>
      </w:r>
    </w:p>
    <w:p w14:paraId="53DF5A50" w14:textId="77777777" w:rsidR="00AF3B50" w:rsidRDefault="00ED7A29" w:rsidP="00AF3B50">
      <w:pPr>
        <w:pStyle w:val="Subtitle"/>
      </w:pPr>
      <w:r>
        <w:t xml:space="preserve">2.4 </w:t>
      </w:r>
      <w:r w:rsidR="00AF3B50">
        <w:t>Feedback Settings</w:t>
      </w:r>
    </w:p>
    <w:p w14:paraId="3A988A07" w14:textId="77777777" w:rsidR="001F5DB9" w:rsidRDefault="001F5DB9" w:rsidP="001F5DB9">
      <w:pPr>
        <w:pStyle w:val="ListParagraph"/>
        <w:numPr>
          <w:ilvl w:val="0"/>
          <w:numId w:val="43"/>
        </w:numPr>
      </w:pPr>
      <w:r>
        <w:t xml:space="preserve">On: </w:t>
      </w:r>
      <w:r w:rsidR="00A957B4">
        <w:t>Description</w:t>
      </w:r>
    </w:p>
    <w:p w14:paraId="08F3F5A7" w14:textId="77777777" w:rsidR="001F5DB9" w:rsidRPr="001F5DB9" w:rsidRDefault="001F5DB9" w:rsidP="001F5DB9">
      <w:pPr>
        <w:pStyle w:val="ListParagraph"/>
        <w:numPr>
          <w:ilvl w:val="0"/>
          <w:numId w:val="43"/>
        </w:numPr>
      </w:pPr>
      <w:r>
        <w:lastRenderedPageBreak/>
        <w:t xml:space="preserve">Off: </w:t>
      </w:r>
      <w:r w:rsidR="00A957B4">
        <w:t>Description</w:t>
      </w:r>
    </w:p>
    <w:p w14:paraId="1223C99C" w14:textId="77777777" w:rsidR="00AF3B50" w:rsidRDefault="00ED7A29" w:rsidP="00AF3B50">
      <w:pPr>
        <w:pStyle w:val="Heading1"/>
      </w:pPr>
      <w:r>
        <w:t xml:space="preserve">3.0 </w:t>
      </w:r>
      <w:r w:rsidR="00282841">
        <w:t xml:space="preserve">Grading &amp; </w:t>
      </w:r>
      <w:r w:rsidR="00AF3B50">
        <w:t>Scoring</w:t>
      </w:r>
    </w:p>
    <w:p w14:paraId="01FA1328" w14:textId="77777777" w:rsidR="00282841" w:rsidRDefault="00282841" w:rsidP="00282841">
      <w:pPr>
        <w:pStyle w:val="Subtitle"/>
      </w:pPr>
      <w:r>
        <w:t>3.1 Overview</w:t>
      </w:r>
    </w:p>
    <w:p w14:paraId="71BDA2D2" w14:textId="77777777" w:rsidR="00282841" w:rsidRDefault="00282841" w:rsidP="002014A1">
      <w:pPr>
        <w:pStyle w:val="ListParagraph"/>
        <w:numPr>
          <w:ilvl w:val="0"/>
          <w:numId w:val="41"/>
        </w:numPr>
      </w:pPr>
      <w:r>
        <w:t>The student will start with a score of 0%.</w:t>
      </w:r>
    </w:p>
    <w:p w14:paraId="131C4276" w14:textId="77777777" w:rsidR="00282841" w:rsidRDefault="00282841" w:rsidP="002014A1">
      <w:pPr>
        <w:pStyle w:val="ListParagraph"/>
        <w:numPr>
          <w:ilvl w:val="0"/>
          <w:numId w:val="41"/>
        </w:numPr>
      </w:pPr>
      <w:r>
        <w:t>Each assessment moment in the interactive will be assigned a percentage value.</w:t>
      </w:r>
    </w:p>
    <w:p w14:paraId="3E2E7020" w14:textId="77777777" w:rsidR="002E78AD" w:rsidRDefault="002E78AD" w:rsidP="002014A1">
      <w:pPr>
        <w:pStyle w:val="ListParagraph"/>
        <w:numPr>
          <w:ilvl w:val="0"/>
          <w:numId w:val="41"/>
        </w:numPr>
      </w:pPr>
      <w:r>
        <w:t xml:space="preserve">Each assessment moment in the interactive will be assigned a number of tries. </w:t>
      </w:r>
    </w:p>
    <w:p w14:paraId="16904B80" w14:textId="77777777" w:rsidR="002E78AD" w:rsidRDefault="002E78AD" w:rsidP="002014A1">
      <w:pPr>
        <w:pStyle w:val="ListParagraph"/>
        <w:numPr>
          <w:ilvl w:val="0"/>
          <w:numId w:val="41"/>
        </w:numPr>
      </w:pPr>
      <w:r>
        <w:t>If the student gets an assessment moment incorrect on their final try, the correct answer will be revealed to them.</w:t>
      </w:r>
    </w:p>
    <w:p w14:paraId="38AD391A" w14:textId="77777777" w:rsidR="00282841" w:rsidRDefault="002E78AD" w:rsidP="002014A1">
      <w:pPr>
        <w:pStyle w:val="ListParagraph"/>
        <w:numPr>
          <w:ilvl w:val="0"/>
          <w:numId w:val="41"/>
        </w:numPr>
      </w:pPr>
      <w:r>
        <w:t>Deduction tables</w:t>
      </w:r>
      <w:r w:rsidR="00282841">
        <w:t xml:space="preserve"> will determine the </w:t>
      </w:r>
      <w:r>
        <w:t>fraction</w:t>
      </w:r>
      <w:r w:rsidR="00282841">
        <w:t xml:space="preserve"> of </w:t>
      </w:r>
      <w:r>
        <w:t>each assessment moment’s</w:t>
      </w:r>
      <w:r w:rsidR="00282841">
        <w:t xml:space="preserve"> percentage value that a student will receive </w:t>
      </w:r>
      <w:r>
        <w:t xml:space="preserve">based on </w:t>
      </w:r>
      <w:r w:rsidR="00F65317">
        <w:t>their number of incorrect tries.</w:t>
      </w:r>
    </w:p>
    <w:p w14:paraId="68747ED9" w14:textId="77777777" w:rsidR="00282841" w:rsidRDefault="00282841" w:rsidP="002014A1">
      <w:pPr>
        <w:pStyle w:val="ListParagraph"/>
        <w:numPr>
          <w:ilvl w:val="0"/>
          <w:numId w:val="41"/>
        </w:numPr>
      </w:pPr>
      <w:r>
        <w:t>As the student answers/complete</w:t>
      </w:r>
      <w:r w:rsidR="002E78AD">
        <w:t>s</w:t>
      </w:r>
      <w:r>
        <w:t xml:space="preserve"> assessment moments correctly, their percentage will increase by the appropriate amount.</w:t>
      </w:r>
    </w:p>
    <w:p w14:paraId="583333F5" w14:textId="77777777" w:rsidR="00282841" w:rsidRDefault="00282841" w:rsidP="00282841">
      <w:pPr>
        <w:pStyle w:val="Subtitle"/>
      </w:pPr>
      <w:r>
        <w:t>3.2 Percentage Value</w:t>
      </w:r>
    </w:p>
    <w:p w14:paraId="3F5D11C6" w14:textId="77777777" w:rsidR="00282841" w:rsidRPr="00282841" w:rsidRDefault="00282841" w:rsidP="00282841">
      <w:r>
        <w:t xml:space="preserve">For details on the percentage value assigned to each assessment moment, see the following spreadsheet: </w:t>
      </w:r>
      <w:hyperlink r:id="rId7" w:history="1">
        <w:r w:rsidRPr="00282841">
          <w:rPr>
            <w:rStyle w:val="Hyperlink"/>
          </w:rPr>
          <w:t>Unemployment_Sc</w:t>
        </w:r>
        <w:r w:rsidRPr="00282841">
          <w:rPr>
            <w:rStyle w:val="Hyperlink"/>
          </w:rPr>
          <w:t>o</w:t>
        </w:r>
        <w:r w:rsidRPr="00282841">
          <w:rPr>
            <w:rStyle w:val="Hyperlink"/>
          </w:rPr>
          <w:t>ring.xlsx</w:t>
        </w:r>
      </w:hyperlink>
    </w:p>
    <w:p w14:paraId="707FB59D" w14:textId="77777777" w:rsidR="00282841" w:rsidRDefault="00282841" w:rsidP="00282841">
      <w:pPr>
        <w:pStyle w:val="Subtitle"/>
      </w:pPr>
      <w:r>
        <w:t>3.3. Grading Details</w:t>
      </w:r>
    </w:p>
    <w:p w14:paraId="6E673C52" w14:textId="77777777" w:rsidR="00282841" w:rsidRDefault="00282841" w:rsidP="00282841">
      <w:pPr>
        <w:rPr>
          <w:u w:val="single"/>
        </w:rPr>
      </w:pPr>
      <w:r>
        <w:rPr>
          <w:u w:val="single"/>
        </w:rPr>
        <w:t xml:space="preserve">3.3.1 </w:t>
      </w:r>
      <w:r w:rsidR="00F63D40">
        <w:rPr>
          <w:u w:val="single"/>
        </w:rPr>
        <w:t>Tries</w:t>
      </w:r>
    </w:p>
    <w:tbl>
      <w:tblPr>
        <w:tblStyle w:val="TableGrid"/>
        <w:tblW w:w="0" w:type="auto"/>
        <w:tblLook w:val="04A0" w:firstRow="1" w:lastRow="0" w:firstColumn="1" w:lastColumn="0" w:noHBand="0" w:noVBand="1"/>
      </w:tblPr>
      <w:tblGrid>
        <w:gridCol w:w="828"/>
        <w:gridCol w:w="3690"/>
        <w:gridCol w:w="4500"/>
      </w:tblGrid>
      <w:tr w:rsidR="00F63D40" w14:paraId="7F3779B7" w14:textId="77777777" w:rsidTr="00756AD2">
        <w:tc>
          <w:tcPr>
            <w:tcW w:w="828" w:type="dxa"/>
            <w:tcBorders>
              <w:bottom w:val="single" w:sz="12" w:space="0" w:color="auto"/>
            </w:tcBorders>
          </w:tcPr>
          <w:p w14:paraId="09821266" w14:textId="77777777" w:rsidR="00F63D40" w:rsidRPr="00F63D40" w:rsidRDefault="00F63D40" w:rsidP="001F5DB9">
            <w:pPr>
              <w:rPr>
                <w:b/>
              </w:rPr>
            </w:pPr>
            <w:r w:rsidRPr="00F63D40">
              <w:rPr>
                <w:b/>
              </w:rPr>
              <w:t>Level</w:t>
            </w:r>
          </w:p>
        </w:tc>
        <w:tc>
          <w:tcPr>
            <w:tcW w:w="3690" w:type="dxa"/>
            <w:tcBorders>
              <w:bottom w:val="single" w:sz="12" w:space="0" w:color="auto"/>
            </w:tcBorders>
          </w:tcPr>
          <w:p w14:paraId="5E08893A" w14:textId="77777777" w:rsidR="00F63D40" w:rsidRPr="00F63D40" w:rsidRDefault="00F63D40" w:rsidP="001F5DB9">
            <w:pPr>
              <w:rPr>
                <w:b/>
              </w:rPr>
            </w:pPr>
            <w:r w:rsidRPr="00F63D40">
              <w:rPr>
                <w:b/>
              </w:rPr>
              <w:t>Assessment Moment</w:t>
            </w:r>
          </w:p>
        </w:tc>
        <w:tc>
          <w:tcPr>
            <w:tcW w:w="4500" w:type="dxa"/>
            <w:tcBorders>
              <w:bottom w:val="single" w:sz="12" w:space="0" w:color="auto"/>
            </w:tcBorders>
          </w:tcPr>
          <w:p w14:paraId="08855C6D" w14:textId="77777777" w:rsidR="00F63D40" w:rsidRPr="00F63D40" w:rsidRDefault="00F63D40" w:rsidP="001F5DB9">
            <w:pPr>
              <w:rPr>
                <w:b/>
              </w:rPr>
            </w:pPr>
            <w:r w:rsidRPr="00F63D40">
              <w:rPr>
                <w:b/>
              </w:rPr>
              <w:t>Tries Allowed</w:t>
            </w:r>
          </w:p>
        </w:tc>
      </w:tr>
      <w:tr w:rsidR="006E6DC1" w14:paraId="5B89B116" w14:textId="77777777" w:rsidTr="00756AD2">
        <w:tc>
          <w:tcPr>
            <w:tcW w:w="828" w:type="dxa"/>
            <w:tcBorders>
              <w:top w:val="single" w:sz="12" w:space="0" w:color="auto"/>
            </w:tcBorders>
          </w:tcPr>
          <w:p w14:paraId="0E45638F" w14:textId="77777777" w:rsidR="006E6DC1" w:rsidRPr="006E6DC1" w:rsidRDefault="006E6DC1" w:rsidP="001F5DB9">
            <w:r>
              <w:t>1</w:t>
            </w:r>
          </w:p>
        </w:tc>
        <w:tc>
          <w:tcPr>
            <w:tcW w:w="3690" w:type="dxa"/>
            <w:tcBorders>
              <w:top w:val="single" w:sz="12" w:space="0" w:color="auto"/>
            </w:tcBorders>
            <w:vAlign w:val="bottom"/>
          </w:tcPr>
          <w:p w14:paraId="17092504" w14:textId="77777777" w:rsidR="006E6DC1" w:rsidRDefault="006E6DC1">
            <w:pPr>
              <w:rPr>
                <w:rFonts w:ascii="Calibri" w:hAnsi="Calibri" w:cs="Calibri"/>
                <w:color w:val="000000"/>
              </w:rPr>
            </w:pPr>
            <w:r>
              <w:rPr>
                <w:rFonts w:ascii="Calibri" w:hAnsi="Calibri" w:cs="Calibri"/>
                <w:color w:val="000000"/>
              </w:rPr>
              <w:t>Individual 1</w:t>
            </w:r>
            <w:r w:rsidR="00756AD2">
              <w:rPr>
                <w:rFonts w:ascii="Calibri" w:hAnsi="Calibri" w:cs="Calibri"/>
                <w:color w:val="000000"/>
              </w:rPr>
              <w:t xml:space="preserve"> – 18</w:t>
            </w:r>
          </w:p>
        </w:tc>
        <w:tc>
          <w:tcPr>
            <w:tcW w:w="4500" w:type="dxa"/>
            <w:tcBorders>
              <w:top w:val="single" w:sz="12" w:space="0" w:color="auto"/>
            </w:tcBorders>
          </w:tcPr>
          <w:p w14:paraId="54DDC98B" w14:textId="77777777" w:rsidR="006E6DC1" w:rsidRPr="00756AD2" w:rsidRDefault="00756AD2" w:rsidP="00C735F6">
            <w:r>
              <w:t>5</w:t>
            </w:r>
          </w:p>
        </w:tc>
      </w:tr>
      <w:tr w:rsidR="006E6DC1" w14:paraId="21CE14FE" w14:textId="77777777" w:rsidTr="00756AD2">
        <w:tc>
          <w:tcPr>
            <w:tcW w:w="828" w:type="dxa"/>
          </w:tcPr>
          <w:p w14:paraId="4C5B7FCB" w14:textId="77777777" w:rsidR="006E6DC1" w:rsidRPr="00756AD2" w:rsidRDefault="00756AD2" w:rsidP="001F5DB9">
            <w:r>
              <w:t>2</w:t>
            </w:r>
          </w:p>
        </w:tc>
        <w:tc>
          <w:tcPr>
            <w:tcW w:w="3690" w:type="dxa"/>
            <w:vAlign w:val="bottom"/>
          </w:tcPr>
          <w:p w14:paraId="6D4270AD" w14:textId="77777777" w:rsidR="006E6DC1" w:rsidRPr="00756AD2" w:rsidRDefault="002E78AD">
            <w:pPr>
              <w:rPr>
                <w:rFonts w:ascii="Calibri" w:hAnsi="Calibri" w:cs="Calibri"/>
                <w:color w:val="000000"/>
              </w:rPr>
            </w:pPr>
            <w:r>
              <w:rPr>
                <w:rFonts w:ascii="Calibri" w:hAnsi="Calibri" w:cs="Calibri"/>
                <w:color w:val="000000"/>
              </w:rPr>
              <w:t>Calculation Questions</w:t>
            </w:r>
          </w:p>
        </w:tc>
        <w:tc>
          <w:tcPr>
            <w:tcW w:w="4500" w:type="dxa"/>
          </w:tcPr>
          <w:p w14:paraId="28E98633" w14:textId="77777777" w:rsidR="006E6DC1" w:rsidRPr="00756AD2" w:rsidRDefault="00756AD2" w:rsidP="001F5DB9">
            <w:r w:rsidRPr="00756AD2">
              <w:t>3</w:t>
            </w:r>
          </w:p>
        </w:tc>
      </w:tr>
      <w:tr w:rsidR="006E6DC1" w14:paraId="243CBE30" w14:textId="77777777" w:rsidTr="00756AD2">
        <w:tc>
          <w:tcPr>
            <w:tcW w:w="828" w:type="dxa"/>
          </w:tcPr>
          <w:p w14:paraId="7A080C2B" w14:textId="77777777" w:rsidR="006E6DC1" w:rsidRPr="00756AD2" w:rsidRDefault="006E6DC1" w:rsidP="001F5DB9"/>
        </w:tc>
        <w:tc>
          <w:tcPr>
            <w:tcW w:w="3690" w:type="dxa"/>
            <w:vAlign w:val="bottom"/>
          </w:tcPr>
          <w:p w14:paraId="21C7BACB" w14:textId="77777777" w:rsidR="006E6DC1" w:rsidRPr="00756AD2" w:rsidRDefault="002E78AD">
            <w:pPr>
              <w:rPr>
                <w:rFonts w:ascii="Calibri" w:hAnsi="Calibri" w:cs="Calibri"/>
                <w:color w:val="000000"/>
              </w:rPr>
            </w:pPr>
            <w:r>
              <w:rPr>
                <w:rFonts w:ascii="Calibri" w:hAnsi="Calibri" w:cs="Calibri"/>
                <w:color w:val="000000"/>
              </w:rPr>
              <w:t>Scenario Questions</w:t>
            </w:r>
          </w:p>
        </w:tc>
        <w:tc>
          <w:tcPr>
            <w:tcW w:w="4500" w:type="dxa"/>
          </w:tcPr>
          <w:p w14:paraId="0655CA40" w14:textId="77777777" w:rsidR="006E6DC1" w:rsidRPr="00756AD2" w:rsidRDefault="002E78AD" w:rsidP="001F5DB9">
            <w:r>
              <w:t>1</w:t>
            </w:r>
          </w:p>
        </w:tc>
      </w:tr>
      <w:tr w:rsidR="006E6DC1" w14:paraId="0C002D9B" w14:textId="77777777" w:rsidTr="00756AD2">
        <w:tc>
          <w:tcPr>
            <w:tcW w:w="828" w:type="dxa"/>
          </w:tcPr>
          <w:p w14:paraId="4958EF1C" w14:textId="77777777" w:rsidR="006E6DC1" w:rsidRPr="00756AD2" w:rsidRDefault="002E78AD" w:rsidP="001F5DB9">
            <w:r>
              <w:t>3</w:t>
            </w:r>
          </w:p>
        </w:tc>
        <w:tc>
          <w:tcPr>
            <w:tcW w:w="3690" w:type="dxa"/>
            <w:vAlign w:val="bottom"/>
          </w:tcPr>
          <w:p w14:paraId="73D9DD6F" w14:textId="77777777" w:rsidR="006E6DC1" w:rsidRPr="00756AD2" w:rsidRDefault="00756AD2">
            <w:pPr>
              <w:rPr>
                <w:rFonts w:ascii="Calibri" w:hAnsi="Calibri" w:cs="Calibri"/>
                <w:color w:val="000000"/>
              </w:rPr>
            </w:pPr>
            <w:r>
              <w:rPr>
                <w:rFonts w:ascii="Calibri" w:hAnsi="Calibri" w:cs="Calibri"/>
                <w:color w:val="000000"/>
              </w:rPr>
              <w:t>Q1</w:t>
            </w:r>
          </w:p>
        </w:tc>
        <w:tc>
          <w:tcPr>
            <w:tcW w:w="4500" w:type="dxa"/>
          </w:tcPr>
          <w:p w14:paraId="0810EA7B" w14:textId="77777777" w:rsidR="006E6DC1" w:rsidRPr="00756AD2" w:rsidRDefault="00334EE0" w:rsidP="001F5DB9">
            <w:r>
              <w:t>2</w:t>
            </w:r>
          </w:p>
        </w:tc>
      </w:tr>
      <w:tr w:rsidR="006E6DC1" w14:paraId="2FCB339C" w14:textId="77777777" w:rsidTr="00756AD2">
        <w:tc>
          <w:tcPr>
            <w:tcW w:w="828" w:type="dxa"/>
          </w:tcPr>
          <w:p w14:paraId="7DE23A45" w14:textId="77777777" w:rsidR="006E6DC1" w:rsidRPr="00756AD2" w:rsidRDefault="006E6DC1" w:rsidP="001F5DB9"/>
        </w:tc>
        <w:tc>
          <w:tcPr>
            <w:tcW w:w="3690" w:type="dxa"/>
            <w:vAlign w:val="bottom"/>
          </w:tcPr>
          <w:p w14:paraId="6AE25449" w14:textId="77777777" w:rsidR="006E6DC1" w:rsidRPr="00756AD2" w:rsidRDefault="00756AD2">
            <w:pPr>
              <w:rPr>
                <w:rFonts w:ascii="Calibri" w:hAnsi="Calibri" w:cs="Calibri"/>
                <w:color w:val="000000"/>
              </w:rPr>
            </w:pPr>
            <w:r>
              <w:rPr>
                <w:rFonts w:ascii="Calibri" w:hAnsi="Calibri" w:cs="Calibri"/>
                <w:color w:val="000000"/>
              </w:rPr>
              <w:t>Q2</w:t>
            </w:r>
          </w:p>
        </w:tc>
        <w:tc>
          <w:tcPr>
            <w:tcW w:w="4500" w:type="dxa"/>
          </w:tcPr>
          <w:p w14:paraId="07C87207" w14:textId="77777777" w:rsidR="006E6DC1" w:rsidRPr="00756AD2" w:rsidRDefault="00334EE0" w:rsidP="001F5DB9">
            <w:r>
              <w:t>2</w:t>
            </w:r>
          </w:p>
        </w:tc>
      </w:tr>
      <w:tr w:rsidR="006E6DC1" w14:paraId="6EA54F02" w14:textId="77777777" w:rsidTr="00756AD2">
        <w:tc>
          <w:tcPr>
            <w:tcW w:w="828" w:type="dxa"/>
          </w:tcPr>
          <w:p w14:paraId="2187C2F0" w14:textId="77777777" w:rsidR="006E6DC1" w:rsidRPr="00756AD2" w:rsidRDefault="006E6DC1" w:rsidP="001F5DB9"/>
        </w:tc>
        <w:tc>
          <w:tcPr>
            <w:tcW w:w="3690" w:type="dxa"/>
            <w:vAlign w:val="bottom"/>
          </w:tcPr>
          <w:p w14:paraId="704E2DCD" w14:textId="77777777" w:rsidR="006E6DC1" w:rsidRPr="00756AD2" w:rsidRDefault="00756AD2">
            <w:pPr>
              <w:rPr>
                <w:rFonts w:ascii="Calibri" w:hAnsi="Calibri" w:cs="Calibri"/>
                <w:color w:val="000000"/>
              </w:rPr>
            </w:pPr>
            <w:r>
              <w:rPr>
                <w:rFonts w:ascii="Calibri" w:hAnsi="Calibri" w:cs="Calibri"/>
                <w:color w:val="000000"/>
              </w:rPr>
              <w:t>Q3</w:t>
            </w:r>
          </w:p>
        </w:tc>
        <w:tc>
          <w:tcPr>
            <w:tcW w:w="4500" w:type="dxa"/>
          </w:tcPr>
          <w:p w14:paraId="02400FA8" w14:textId="77777777" w:rsidR="006E6DC1" w:rsidRPr="00756AD2" w:rsidRDefault="00334EE0" w:rsidP="001F5DB9">
            <w:r>
              <w:t>2</w:t>
            </w:r>
          </w:p>
        </w:tc>
      </w:tr>
      <w:tr w:rsidR="006E6DC1" w14:paraId="7A2BB603" w14:textId="77777777" w:rsidTr="00756AD2">
        <w:tc>
          <w:tcPr>
            <w:tcW w:w="828" w:type="dxa"/>
          </w:tcPr>
          <w:p w14:paraId="56D4FBA9" w14:textId="77777777" w:rsidR="006E6DC1" w:rsidRPr="00756AD2" w:rsidRDefault="006E6DC1" w:rsidP="001F5DB9"/>
        </w:tc>
        <w:tc>
          <w:tcPr>
            <w:tcW w:w="3690" w:type="dxa"/>
            <w:vAlign w:val="bottom"/>
          </w:tcPr>
          <w:p w14:paraId="43C75D95" w14:textId="77777777" w:rsidR="006E6DC1" w:rsidRPr="00756AD2" w:rsidRDefault="00756AD2">
            <w:pPr>
              <w:rPr>
                <w:rFonts w:ascii="Calibri" w:hAnsi="Calibri" w:cs="Calibri"/>
                <w:color w:val="000000"/>
              </w:rPr>
            </w:pPr>
            <w:r>
              <w:rPr>
                <w:rFonts w:ascii="Calibri" w:hAnsi="Calibri" w:cs="Calibri"/>
                <w:color w:val="000000"/>
              </w:rPr>
              <w:t>Q4</w:t>
            </w:r>
          </w:p>
        </w:tc>
        <w:tc>
          <w:tcPr>
            <w:tcW w:w="4500" w:type="dxa"/>
          </w:tcPr>
          <w:p w14:paraId="525DF924" w14:textId="77777777" w:rsidR="006E6DC1" w:rsidRPr="00756AD2" w:rsidRDefault="00334EE0" w:rsidP="001F5DB9">
            <w:r>
              <w:t>3</w:t>
            </w:r>
          </w:p>
        </w:tc>
      </w:tr>
      <w:tr w:rsidR="006E6DC1" w14:paraId="046D008B" w14:textId="77777777" w:rsidTr="00756AD2">
        <w:tc>
          <w:tcPr>
            <w:tcW w:w="828" w:type="dxa"/>
          </w:tcPr>
          <w:p w14:paraId="79F28C6B" w14:textId="77777777" w:rsidR="006E6DC1" w:rsidRPr="00756AD2" w:rsidRDefault="006E6DC1" w:rsidP="001F5DB9"/>
        </w:tc>
        <w:tc>
          <w:tcPr>
            <w:tcW w:w="3690" w:type="dxa"/>
            <w:vAlign w:val="bottom"/>
          </w:tcPr>
          <w:p w14:paraId="6901E479" w14:textId="77777777" w:rsidR="006E6DC1" w:rsidRPr="00756AD2" w:rsidRDefault="00756AD2">
            <w:pPr>
              <w:rPr>
                <w:rFonts w:ascii="Calibri" w:hAnsi="Calibri" w:cs="Calibri"/>
                <w:color w:val="000000"/>
              </w:rPr>
            </w:pPr>
            <w:r>
              <w:rPr>
                <w:rFonts w:ascii="Calibri" w:hAnsi="Calibri" w:cs="Calibri"/>
                <w:color w:val="000000"/>
              </w:rPr>
              <w:t>Q5</w:t>
            </w:r>
          </w:p>
        </w:tc>
        <w:tc>
          <w:tcPr>
            <w:tcW w:w="4500" w:type="dxa"/>
          </w:tcPr>
          <w:p w14:paraId="08A6DCB0" w14:textId="77777777" w:rsidR="006E6DC1" w:rsidRPr="00756AD2" w:rsidRDefault="00334EE0" w:rsidP="001F5DB9">
            <w:r>
              <w:t>2</w:t>
            </w:r>
          </w:p>
        </w:tc>
      </w:tr>
      <w:tr w:rsidR="006E6DC1" w14:paraId="0DC118C6" w14:textId="77777777" w:rsidTr="00756AD2">
        <w:tc>
          <w:tcPr>
            <w:tcW w:w="828" w:type="dxa"/>
          </w:tcPr>
          <w:p w14:paraId="64BA753D" w14:textId="77777777" w:rsidR="006E6DC1" w:rsidRPr="00756AD2" w:rsidRDefault="006E6DC1" w:rsidP="001F5DB9"/>
        </w:tc>
        <w:tc>
          <w:tcPr>
            <w:tcW w:w="3690" w:type="dxa"/>
            <w:vAlign w:val="bottom"/>
          </w:tcPr>
          <w:p w14:paraId="60308D75" w14:textId="77777777" w:rsidR="006E6DC1" w:rsidRPr="00756AD2" w:rsidRDefault="00756AD2">
            <w:pPr>
              <w:rPr>
                <w:rFonts w:ascii="Calibri" w:hAnsi="Calibri" w:cs="Calibri"/>
                <w:color w:val="000000"/>
              </w:rPr>
            </w:pPr>
            <w:r>
              <w:rPr>
                <w:rFonts w:ascii="Calibri" w:hAnsi="Calibri" w:cs="Calibri"/>
                <w:color w:val="000000"/>
              </w:rPr>
              <w:t>Q6</w:t>
            </w:r>
          </w:p>
        </w:tc>
        <w:tc>
          <w:tcPr>
            <w:tcW w:w="4500" w:type="dxa"/>
          </w:tcPr>
          <w:p w14:paraId="41AFBBB6" w14:textId="77777777" w:rsidR="006E6DC1" w:rsidRPr="00756AD2" w:rsidRDefault="00334EE0" w:rsidP="001F5DB9">
            <w:r>
              <w:t>2</w:t>
            </w:r>
          </w:p>
        </w:tc>
      </w:tr>
      <w:tr w:rsidR="006E6DC1" w14:paraId="3D644D0E" w14:textId="77777777" w:rsidTr="00756AD2">
        <w:tc>
          <w:tcPr>
            <w:tcW w:w="828" w:type="dxa"/>
          </w:tcPr>
          <w:p w14:paraId="43E02DBC" w14:textId="77777777" w:rsidR="006E6DC1" w:rsidRPr="00756AD2" w:rsidRDefault="00756AD2" w:rsidP="001F5DB9">
            <w:r>
              <w:t>4</w:t>
            </w:r>
          </w:p>
        </w:tc>
        <w:tc>
          <w:tcPr>
            <w:tcW w:w="3690" w:type="dxa"/>
            <w:vAlign w:val="bottom"/>
          </w:tcPr>
          <w:p w14:paraId="0A475BEB" w14:textId="77777777" w:rsidR="006E6DC1" w:rsidRPr="00756AD2" w:rsidRDefault="00756AD2">
            <w:pPr>
              <w:rPr>
                <w:rFonts w:ascii="Calibri" w:hAnsi="Calibri" w:cs="Calibri"/>
                <w:color w:val="000000"/>
              </w:rPr>
            </w:pPr>
            <w:r>
              <w:rPr>
                <w:rFonts w:ascii="Calibri" w:hAnsi="Calibri" w:cs="Calibri"/>
                <w:color w:val="000000"/>
              </w:rPr>
              <w:t>Q1</w:t>
            </w:r>
          </w:p>
        </w:tc>
        <w:tc>
          <w:tcPr>
            <w:tcW w:w="4500" w:type="dxa"/>
          </w:tcPr>
          <w:p w14:paraId="6E9DF8F2" w14:textId="77777777" w:rsidR="006E6DC1" w:rsidRPr="00756AD2" w:rsidRDefault="0001441C" w:rsidP="001F5DB9">
            <w:r>
              <w:t>2</w:t>
            </w:r>
          </w:p>
        </w:tc>
      </w:tr>
      <w:tr w:rsidR="006E6DC1" w14:paraId="55631C6D" w14:textId="77777777" w:rsidTr="00756AD2">
        <w:tc>
          <w:tcPr>
            <w:tcW w:w="828" w:type="dxa"/>
          </w:tcPr>
          <w:p w14:paraId="4BECF6B7" w14:textId="77777777" w:rsidR="006E6DC1" w:rsidRPr="00756AD2" w:rsidRDefault="006E6DC1" w:rsidP="001F5DB9"/>
        </w:tc>
        <w:tc>
          <w:tcPr>
            <w:tcW w:w="3690" w:type="dxa"/>
            <w:vAlign w:val="bottom"/>
          </w:tcPr>
          <w:p w14:paraId="5CC1A225" w14:textId="77777777" w:rsidR="006E6DC1" w:rsidRPr="00756AD2" w:rsidRDefault="00756AD2">
            <w:pPr>
              <w:rPr>
                <w:rFonts w:ascii="Calibri" w:hAnsi="Calibri" w:cs="Calibri"/>
                <w:color w:val="000000"/>
              </w:rPr>
            </w:pPr>
            <w:r>
              <w:rPr>
                <w:rFonts w:ascii="Calibri" w:hAnsi="Calibri" w:cs="Calibri"/>
                <w:color w:val="000000"/>
              </w:rPr>
              <w:t>Q2</w:t>
            </w:r>
          </w:p>
        </w:tc>
        <w:tc>
          <w:tcPr>
            <w:tcW w:w="4500" w:type="dxa"/>
          </w:tcPr>
          <w:p w14:paraId="0B765337" w14:textId="77777777" w:rsidR="006E6DC1" w:rsidRPr="00756AD2" w:rsidRDefault="0001441C" w:rsidP="001F5DB9">
            <w:r>
              <w:t>2</w:t>
            </w:r>
          </w:p>
        </w:tc>
      </w:tr>
      <w:tr w:rsidR="00756AD2" w14:paraId="557EEFC6" w14:textId="77777777" w:rsidTr="00756AD2">
        <w:tc>
          <w:tcPr>
            <w:tcW w:w="828" w:type="dxa"/>
          </w:tcPr>
          <w:p w14:paraId="56466B52" w14:textId="77777777" w:rsidR="00756AD2" w:rsidRPr="00756AD2" w:rsidRDefault="00756AD2" w:rsidP="001F5DB9"/>
        </w:tc>
        <w:tc>
          <w:tcPr>
            <w:tcW w:w="3690" w:type="dxa"/>
            <w:vAlign w:val="bottom"/>
          </w:tcPr>
          <w:p w14:paraId="66900DF1" w14:textId="77777777" w:rsidR="00756AD2" w:rsidRPr="00756AD2" w:rsidRDefault="00756AD2" w:rsidP="001F5DB9">
            <w:pPr>
              <w:rPr>
                <w:rFonts w:ascii="Calibri" w:hAnsi="Calibri" w:cs="Calibri"/>
                <w:color w:val="000000"/>
              </w:rPr>
            </w:pPr>
            <w:r>
              <w:rPr>
                <w:rFonts w:ascii="Calibri" w:hAnsi="Calibri" w:cs="Calibri"/>
                <w:color w:val="000000"/>
              </w:rPr>
              <w:t>Q3</w:t>
            </w:r>
          </w:p>
        </w:tc>
        <w:tc>
          <w:tcPr>
            <w:tcW w:w="4500" w:type="dxa"/>
          </w:tcPr>
          <w:p w14:paraId="3F73B8A2" w14:textId="77777777" w:rsidR="00756AD2" w:rsidRPr="00756AD2" w:rsidRDefault="0001441C" w:rsidP="001F5DB9">
            <w:r>
              <w:t>3</w:t>
            </w:r>
          </w:p>
        </w:tc>
      </w:tr>
      <w:tr w:rsidR="00756AD2" w14:paraId="74E8884B" w14:textId="77777777" w:rsidTr="00756AD2">
        <w:tc>
          <w:tcPr>
            <w:tcW w:w="828" w:type="dxa"/>
          </w:tcPr>
          <w:p w14:paraId="01C15F5E" w14:textId="77777777" w:rsidR="00756AD2" w:rsidRPr="00756AD2" w:rsidRDefault="00756AD2" w:rsidP="001F5DB9"/>
        </w:tc>
        <w:tc>
          <w:tcPr>
            <w:tcW w:w="3690" w:type="dxa"/>
            <w:vAlign w:val="bottom"/>
          </w:tcPr>
          <w:p w14:paraId="727443DB" w14:textId="77777777" w:rsidR="00756AD2" w:rsidRPr="00756AD2" w:rsidRDefault="00756AD2" w:rsidP="001F5DB9">
            <w:pPr>
              <w:rPr>
                <w:rFonts w:ascii="Calibri" w:hAnsi="Calibri" w:cs="Calibri"/>
                <w:color w:val="000000"/>
              </w:rPr>
            </w:pPr>
            <w:r>
              <w:rPr>
                <w:rFonts w:ascii="Calibri" w:hAnsi="Calibri" w:cs="Calibri"/>
                <w:color w:val="000000"/>
              </w:rPr>
              <w:t>Q4</w:t>
            </w:r>
          </w:p>
        </w:tc>
        <w:tc>
          <w:tcPr>
            <w:tcW w:w="4500" w:type="dxa"/>
          </w:tcPr>
          <w:p w14:paraId="715C16ED" w14:textId="77777777" w:rsidR="00756AD2" w:rsidRPr="00756AD2" w:rsidRDefault="0001441C" w:rsidP="001F5DB9">
            <w:r>
              <w:t>2</w:t>
            </w:r>
          </w:p>
        </w:tc>
      </w:tr>
      <w:tr w:rsidR="00756AD2" w14:paraId="4A89B253" w14:textId="77777777" w:rsidTr="00756AD2">
        <w:tc>
          <w:tcPr>
            <w:tcW w:w="828" w:type="dxa"/>
          </w:tcPr>
          <w:p w14:paraId="17C18B60" w14:textId="77777777" w:rsidR="00756AD2" w:rsidRPr="00756AD2" w:rsidRDefault="00756AD2" w:rsidP="001F5DB9"/>
        </w:tc>
        <w:tc>
          <w:tcPr>
            <w:tcW w:w="3690" w:type="dxa"/>
            <w:vAlign w:val="bottom"/>
          </w:tcPr>
          <w:p w14:paraId="770CAB87" w14:textId="77777777" w:rsidR="00756AD2" w:rsidRPr="00756AD2" w:rsidRDefault="00756AD2" w:rsidP="001F5DB9">
            <w:pPr>
              <w:rPr>
                <w:rFonts w:ascii="Calibri" w:hAnsi="Calibri" w:cs="Calibri"/>
                <w:color w:val="000000"/>
              </w:rPr>
            </w:pPr>
            <w:r>
              <w:rPr>
                <w:rFonts w:ascii="Calibri" w:hAnsi="Calibri" w:cs="Calibri"/>
                <w:color w:val="000000"/>
              </w:rPr>
              <w:t>Q5</w:t>
            </w:r>
          </w:p>
        </w:tc>
        <w:tc>
          <w:tcPr>
            <w:tcW w:w="4500" w:type="dxa"/>
          </w:tcPr>
          <w:p w14:paraId="3C1D4916" w14:textId="77777777" w:rsidR="00756AD2" w:rsidRPr="00756AD2" w:rsidRDefault="0001441C" w:rsidP="001F5DB9">
            <w:r>
              <w:t>2</w:t>
            </w:r>
          </w:p>
        </w:tc>
      </w:tr>
      <w:tr w:rsidR="00756AD2" w14:paraId="32689A7E" w14:textId="77777777" w:rsidTr="00756AD2">
        <w:tc>
          <w:tcPr>
            <w:tcW w:w="828" w:type="dxa"/>
          </w:tcPr>
          <w:p w14:paraId="1F8AF21F" w14:textId="77777777" w:rsidR="00756AD2" w:rsidRPr="00756AD2" w:rsidRDefault="00756AD2" w:rsidP="001F5DB9"/>
        </w:tc>
        <w:tc>
          <w:tcPr>
            <w:tcW w:w="3690" w:type="dxa"/>
            <w:vAlign w:val="bottom"/>
          </w:tcPr>
          <w:p w14:paraId="30774C2E" w14:textId="77777777" w:rsidR="00756AD2" w:rsidRPr="00756AD2" w:rsidRDefault="00756AD2" w:rsidP="001F5DB9">
            <w:pPr>
              <w:rPr>
                <w:rFonts w:ascii="Calibri" w:hAnsi="Calibri" w:cs="Calibri"/>
                <w:color w:val="000000"/>
              </w:rPr>
            </w:pPr>
            <w:r>
              <w:rPr>
                <w:rFonts w:ascii="Calibri" w:hAnsi="Calibri" w:cs="Calibri"/>
                <w:color w:val="000000"/>
              </w:rPr>
              <w:t>Q6</w:t>
            </w:r>
          </w:p>
        </w:tc>
        <w:tc>
          <w:tcPr>
            <w:tcW w:w="4500" w:type="dxa"/>
          </w:tcPr>
          <w:p w14:paraId="6BB24E09" w14:textId="77777777" w:rsidR="00756AD2" w:rsidRPr="00756AD2" w:rsidRDefault="0001441C" w:rsidP="001F5DB9">
            <w:r>
              <w:t>3</w:t>
            </w:r>
          </w:p>
        </w:tc>
      </w:tr>
    </w:tbl>
    <w:p w14:paraId="71FBAAEA" w14:textId="77777777" w:rsidR="00282841" w:rsidRDefault="00282841" w:rsidP="00282841">
      <w:pPr>
        <w:rPr>
          <w:u w:val="single"/>
        </w:rPr>
      </w:pPr>
    </w:p>
    <w:p w14:paraId="5ED8B65C" w14:textId="77777777" w:rsidR="00C735F6" w:rsidRPr="002E78AD" w:rsidRDefault="00282841" w:rsidP="00282841">
      <w:pPr>
        <w:rPr>
          <w:u w:val="single"/>
        </w:rPr>
      </w:pPr>
      <w:r w:rsidRPr="00282841">
        <w:rPr>
          <w:u w:val="single"/>
        </w:rPr>
        <w:t xml:space="preserve">3.3.2 </w:t>
      </w:r>
      <w:r w:rsidR="00F63D40">
        <w:rPr>
          <w:u w:val="single"/>
        </w:rPr>
        <w:t>Deductions</w:t>
      </w:r>
      <w:r w:rsidR="00041B56">
        <w:rPr>
          <w:u w:val="single"/>
        </w:rPr>
        <w:t xml:space="preserve"> – Level 1</w:t>
      </w:r>
    </w:p>
    <w:tbl>
      <w:tblPr>
        <w:tblStyle w:val="TableGrid"/>
        <w:tblW w:w="0" w:type="auto"/>
        <w:tblLook w:val="04A0" w:firstRow="1" w:lastRow="0" w:firstColumn="1" w:lastColumn="0" w:noHBand="0" w:noVBand="1"/>
      </w:tblPr>
      <w:tblGrid>
        <w:gridCol w:w="1259"/>
        <w:gridCol w:w="1260"/>
        <w:gridCol w:w="1553"/>
        <w:gridCol w:w="1548"/>
      </w:tblGrid>
      <w:tr w:rsidR="00F06D9E" w14:paraId="575E35C1" w14:textId="77777777" w:rsidTr="00E76B46">
        <w:trPr>
          <w:trHeight w:val="152"/>
        </w:trPr>
        <w:tc>
          <w:tcPr>
            <w:tcW w:w="1259" w:type="dxa"/>
            <w:tcBorders>
              <w:bottom w:val="single" w:sz="12" w:space="0" w:color="auto"/>
              <w:right w:val="single" w:sz="12" w:space="0" w:color="auto"/>
            </w:tcBorders>
          </w:tcPr>
          <w:p w14:paraId="3AD8E23B" w14:textId="77777777" w:rsidR="00F06D9E" w:rsidRPr="00F63D40" w:rsidRDefault="00F65317" w:rsidP="00282841">
            <w:pPr>
              <w:rPr>
                <w:b/>
              </w:rPr>
            </w:pPr>
            <w:r>
              <w:rPr>
                <w:b/>
              </w:rPr>
              <w:t xml:space="preserve"># Incorrect </w:t>
            </w:r>
            <w:r>
              <w:rPr>
                <w:b/>
              </w:rPr>
              <w:lastRenderedPageBreak/>
              <w:t>Tries</w:t>
            </w:r>
          </w:p>
        </w:tc>
        <w:tc>
          <w:tcPr>
            <w:tcW w:w="1260" w:type="dxa"/>
            <w:tcBorders>
              <w:left w:val="single" w:sz="12" w:space="0" w:color="auto"/>
              <w:bottom w:val="single" w:sz="12" w:space="0" w:color="auto"/>
            </w:tcBorders>
          </w:tcPr>
          <w:p w14:paraId="2D6BC01C" w14:textId="77777777" w:rsidR="00F06D9E" w:rsidRPr="00F63D40" w:rsidRDefault="00F06D9E" w:rsidP="00F06D9E">
            <w:pPr>
              <w:jc w:val="center"/>
              <w:rPr>
                <w:b/>
              </w:rPr>
            </w:pPr>
            <w:r w:rsidRPr="00F63D40">
              <w:rPr>
                <w:b/>
              </w:rPr>
              <w:lastRenderedPageBreak/>
              <w:t>Try It</w:t>
            </w:r>
          </w:p>
        </w:tc>
        <w:tc>
          <w:tcPr>
            <w:tcW w:w="1553" w:type="dxa"/>
            <w:tcBorders>
              <w:bottom w:val="single" w:sz="12" w:space="0" w:color="auto"/>
            </w:tcBorders>
          </w:tcPr>
          <w:p w14:paraId="19B5C160" w14:textId="77777777" w:rsidR="00F06D9E" w:rsidRPr="00F63D40" w:rsidRDefault="00F06D9E" w:rsidP="00F06D9E">
            <w:pPr>
              <w:jc w:val="center"/>
              <w:rPr>
                <w:b/>
              </w:rPr>
            </w:pPr>
            <w:r w:rsidRPr="00F63D40">
              <w:rPr>
                <w:b/>
              </w:rPr>
              <w:t>Practice</w:t>
            </w:r>
          </w:p>
        </w:tc>
        <w:tc>
          <w:tcPr>
            <w:tcW w:w="1548" w:type="dxa"/>
            <w:tcBorders>
              <w:bottom w:val="single" w:sz="12" w:space="0" w:color="auto"/>
            </w:tcBorders>
          </w:tcPr>
          <w:p w14:paraId="6CC83320" w14:textId="77777777" w:rsidR="00F06D9E" w:rsidRPr="00F63D40" w:rsidRDefault="00F06D9E" w:rsidP="00F06D9E">
            <w:pPr>
              <w:jc w:val="center"/>
              <w:rPr>
                <w:b/>
              </w:rPr>
            </w:pPr>
            <w:r w:rsidRPr="00F63D40">
              <w:rPr>
                <w:b/>
              </w:rPr>
              <w:t>Assessment</w:t>
            </w:r>
          </w:p>
        </w:tc>
      </w:tr>
      <w:tr w:rsidR="00E76B46" w14:paraId="703DC2F0" w14:textId="77777777" w:rsidTr="009A2704">
        <w:tc>
          <w:tcPr>
            <w:tcW w:w="1259" w:type="dxa"/>
            <w:tcBorders>
              <w:top w:val="single" w:sz="12" w:space="0" w:color="auto"/>
              <w:bottom w:val="single" w:sz="4" w:space="0" w:color="auto"/>
              <w:right w:val="single" w:sz="12" w:space="0" w:color="auto"/>
            </w:tcBorders>
          </w:tcPr>
          <w:p w14:paraId="544112F1" w14:textId="77777777" w:rsidR="00E76B46" w:rsidRDefault="00E76B46" w:rsidP="00282841">
            <w:r>
              <w:lastRenderedPageBreak/>
              <w:t>0</w:t>
            </w:r>
          </w:p>
        </w:tc>
        <w:tc>
          <w:tcPr>
            <w:tcW w:w="1260" w:type="dxa"/>
            <w:tcBorders>
              <w:top w:val="single" w:sz="12" w:space="0" w:color="auto"/>
              <w:bottom w:val="single" w:sz="4" w:space="0" w:color="auto"/>
            </w:tcBorders>
          </w:tcPr>
          <w:p w14:paraId="5F807B9E" w14:textId="77777777" w:rsidR="00E76B46" w:rsidRPr="00F63D40" w:rsidRDefault="00E76B46" w:rsidP="00282841">
            <w:r>
              <w:t>1</w:t>
            </w:r>
          </w:p>
        </w:tc>
        <w:tc>
          <w:tcPr>
            <w:tcW w:w="1553" w:type="dxa"/>
            <w:tcBorders>
              <w:top w:val="single" w:sz="12" w:space="0" w:color="auto"/>
              <w:bottom w:val="single" w:sz="4" w:space="0" w:color="auto"/>
            </w:tcBorders>
          </w:tcPr>
          <w:p w14:paraId="5F1354F5" w14:textId="77777777" w:rsidR="00E76B46" w:rsidRPr="00F63D40" w:rsidRDefault="00E76B46" w:rsidP="00282841">
            <w:r>
              <w:t>1</w:t>
            </w:r>
          </w:p>
        </w:tc>
        <w:tc>
          <w:tcPr>
            <w:tcW w:w="1548" w:type="dxa"/>
            <w:tcBorders>
              <w:top w:val="single" w:sz="12" w:space="0" w:color="auto"/>
              <w:bottom w:val="single" w:sz="4" w:space="0" w:color="auto"/>
            </w:tcBorders>
          </w:tcPr>
          <w:p w14:paraId="03AF1ED0" w14:textId="77777777" w:rsidR="00E76B46" w:rsidRPr="00F63D40" w:rsidRDefault="00E76B46" w:rsidP="00282841">
            <w:r>
              <w:t>1</w:t>
            </w:r>
          </w:p>
        </w:tc>
      </w:tr>
      <w:tr w:rsidR="00E76B46" w14:paraId="3574064A" w14:textId="77777777" w:rsidTr="009A2704">
        <w:tc>
          <w:tcPr>
            <w:tcW w:w="1259" w:type="dxa"/>
            <w:tcBorders>
              <w:top w:val="single" w:sz="4" w:space="0" w:color="auto"/>
              <w:right w:val="single" w:sz="12" w:space="0" w:color="auto"/>
            </w:tcBorders>
          </w:tcPr>
          <w:p w14:paraId="0C6C65EE" w14:textId="77777777" w:rsidR="00E76B46" w:rsidRPr="00F63D40" w:rsidRDefault="00E76B46" w:rsidP="00282841">
            <w:r>
              <w:t>1</w:t>
            </w:r>
          </w:p>
        </w:tc>
        <w:tc>
          <w:tcPr>
            <w:tcW w:w="1260" w:type="dxa"/>
            <w:tcBorders>
              <w:top w:val="single" w:sz="4" w:space="0" w:color="auto"/>
            </w:tcBorders>
          </w:tcPr>
          <w:p w14:paraId="358F0EF0" w14:textId="77777777" w:rsidR="00E76B46" w:rsidRPr="00F63D40" w:rsidRDefault="00E76B46" w:rsidP="00282841">
            <w:r>
              <w:t>1</w:t>
            </w:r>
          </w:p>
        </w:tc>
        <w:tc>
          <w:tcPr>
            <w:tcW w:w="1553" w:type="dxa"/>
            <w:tcBorders>
              <w:top w:val="single" w:sz="4" w:space="0" w:color="auto"/>
            </w:tcBorders>
          </w:tcPr>
          <w:p w14:paraId="4C3CDEDC" w14:textId="77777777" w:rsidR="00E76B46" w:rsidRPr="00F63D40" w:rsidRDefault="00E76B46" w:rsidP="00282841">
            <w:r>
              <w:t>1</w:t>
            </w:r>
          </w:p>
        </w:tc>
        <w:tc>
          <w:tcPr>
            <w:tcW w:w="1548" w:type="dxa"/>
            <w:tcBorders>
              <w:top w:val="single" w:sz="4" w:space="0" w:color="auto"/>
            </w:tcBorders>
          </w:tcPr>
          <w:p w14:paraId="563E774F" w14:textId="77777777" w:rsidR="00E76B46" w:rsidRPr="00F63D40" w:rsidRDefault="00E76B46" w:rsidP="00282841">
            <w:r>
              <w:t>.8</w:t>
            </w:r>
          </w:p>
        </w:tc>
      </w:tr>
      <w:tr w:rsidR="00E76B46" w14:paraId="130DA95D" w14:textId="77777777" w:rsidTr="002E78AD">
        <w:tc>
          <w:tcPr>
            <w:tcW w:w="1259" w:type="dxa"/>
            <w:tcBorders>
              <w:right w:val="single" w:sz="12" w:space="0" w:color="auto"/>
            </w:tcBorders>
          </w:tcPr>
          <w:p w14:paraId="3F2210A3" w14:textId="77777777" w:rsidR="00E76B46" w:rsidRPr="00F63D40" w:rsidRDefault="00E76B46" w:rsidP="00282841">
            <w:r>
              <w:t>2</w:t>
            </w:r>
          </w:p>
        </w:tc>
        <w:tc>
          <w:tcPr>
            <w:tcW w:w="1260" w:type="dxa"/>
          </w:tcPr>
          <w:p w14:paraId="18E50932" w14:textId="77777777" w:rsidR="00E76B46" w:rsidRPr="00F63D40" w:rsidRDefault="00E76B46" w:rsidP="00282841">
            <w:r>
              <w:t>1</w:t>
            </w:r>
          </w:p>
        </w:tc>
        <w:tc>
          <w:tcPr>
            <w:tcW w:w="1553" w:type="dxa"/>
          </w:tcPr>
          <w:p w14:paraId="259E7DAF" w14:textId="77777777" w:rsidR="00E76B46" w:rsidRPr="00F63D40" w:rsidRDefault="00E76B46" w:rsidP="00282841">
            <w:r>
              <w:t>.75</w:t>
            </w:r>
          </w:p>
        </w:tc>
        <w:tc>
          <w:tcPr>
            <w:tcW w:w="1548" w:type="dxa"/>
          </w:tcPr>
          <w:p w14:paraId="4C487718" w14:textId="77777777" w:rsidR="00E76B46" w:rsidRPr="00F63D40" w:rsidRDefault="00E76B46" w:rsidP="00282841">
            <w:r>
              <w:t>.6</w:t>
            </w:r>
          </w:p>
        </w:tc>
      </w:tr>
      <w:tr w:rsidR="00E76B46" w14:paraId="7C4E03B4" w14:textId="77777777" w:rsidTr="002E78AD">
        <w:tc>
          <w:tcPr>
            <w:tcW w:w="1259" w:type="dxa"/>
            <w:tcBorders>
              <w:right w:val="single" w:sz="12" w:space="0" w:color="auto"/>
            </w:tcBorders>
          </w:tcPr>
          <w:p w14:paraId="0E271FDE" w14:textId="77777777" w:rsidR="00E76B46" w:rsidRPr="00F63D40" w:rsidRDefault="00E76B46" w:rsidP="00282841">
            <w:r>
              <w:t>3</w:t>
            </w:r>
          </w:p>
        </w:tc>
        <w:tc>
          <w:tcPr>
            <w:tcW w:w="1260" w:type="dxa"/>
          </w:tcPr>
          <w:p w14:paraId="0DFE3B47" w14:textId="77777777" w:rsidR="00E76B46" w:rsidRPr="00F63D40" w:rsidRDefault="00E76B46" w:rsidP="00282841">
            <w:r>
              <w:t>1</w:t>
            </w:r>
          </w:p>
        </w:tc>
        <w:tc>
          <w:tcPr>
            <w:tcW w:w="1553" w:type="dxa"/>
          </w:tcPr>
          <w:p w14:paraId="6D34CC09" w14:textId="77777777" w:rsidR="00E76B46" w:rsidRPr="00F63D40" w:rsidRDefault="00E76B46" w:rsidP="00282841">
            <w:r>
              <w:t>.5</w:t>
            </w:r>
          </w:p>
        </w:tc>
        <w:tc>
          <w:tcPr>
            <w:tcW w:w="1548" w:type="dxa"/>
          </w:tcPr>
          <w:p w14:paraId="1D846CC8" w14:textId="77777777" w:rsidR="00E76B46" w:rsidRPr="00F63D40" w:rsidRDefault="00E76B46" w:rsidP="00282841">
            <w:r>
              <w:t>.4</w:t>
            </w:r>
          </w:p>
        </w:tc>
      </w:tr>
      <w:tr w:rsidR="00E76B46" w14:paraId="2AA9A275" w14:textId="77777777" w:rsidTr="002E78AD">
        <w:tc>
          <w:tcPr>
            <w:tcW w:w="1259" w:type="dxa"/>
            <w:tcBorders>
              <w:right w:val="single" w:sz="12" w:space="0" w:color="auto"/>
            </w:tcBorders>
          </w:tcPr>
          <w:p w14:paraId="57F1026E" w14:textId="77777777" w:rsidR="00E76B46" w:rsidRDefault="00E76B46" w:rsidP="00282841">
            <w:r>
              <w:t>4</w:t>
            </w:r>
          </w:p>
        </w:tc>
        <w:tc>
          <w:tcPr>
            <w:tcW w:w="1260" w:type="dxa"/>
          </w:tcPr>
          <w:p w14:paraId="53F7217B" w14:textId="77777777" w:rsidR="00E76B46" w:rsidRPr="00F63D40" w:rsidRDefault="00E76B46" w:rsidP="00282841">
            <w:r>
              <w:t>1</w:t>
            </w:r>
          </w:p>
        </w:tc>
        <w:tc>
          <w:tcPr>
            <w:tcW w:w="1553" w:type="dxa"/>
          </w:tcPr>
          <w:p w14:paraId="4ACC5EA0" w14:textId="77777777" w:rsidR="00E76B46" w:rsidRPr="00F63D40" w:rsidRDefault="00E76B46" w:rsidP="00282841">
            <w:r>
              <w:t>.25</w:t>
            </w:r>
          </w:p>
        </w:tc>
        <w:tc>
          <w:tcPr>
            <w:tcW w:w="1548" w:type="dxa"/>
          </w:tcPr>
          <w:p w14:paraId="1D56EC08" w14:textId="77777777" w:rsidR="00E76B46" w:rsidRPr="00F63D40" w:rsidRDefault="00E76B46" w:rsidP="00282841">
            <w:r>
              <w:t>.2</w:t>
            </w:r>
          </w:p>
        </w:tc>
      </w:tr>
      <w:tr w:rsidR="00E76B46" w14:paraId="78A984A2" w14:textId="77777777" w:rsidTr="002E78AD">
        <w:tc>
          <w:tcPr>
            <w:tcW w:w="1259" w:type="dxa"/>
            <w:tcBorders>
              <w:right w:val="single" w:sz="12" w:space="0" w:color="auto"/>
            </w:tcBorders>
          </w:tcPr>
          <w:p w14:paraId="48CA3B25" w14:textId="77777777" w:rsidR="00E76B46" w:rsidRDefault="00E76B46" w:rsidP="00282841">
            <w:r>
              <w:t>5</w:t>
            </w:r>
          </w:p>
        </w:tc>
        <w:tc>
          <w:tcPr>
            <w:tcW w:w="1260" w:type="dxa"/>
          </w:tcPr>
          <w:p w14:paraId="114BCFB7" w14:textId="77777777" w:rsidR="00E76B46" w:rsidRPr="00F63D40" w:rsidRDefault="00E76B46" w:rsidP="00282841">
            <w:r>
              <w:t>0</w:t>
            </w:r>
          </w:p>
        </w:tc>
        <w:tc>
          <w:tcPr>
            <w:tcW w:w="1553" w:type="dxa"/>
          </w:tcPr>
          <w:p w14:paraId="246C47B8" w14:textId="77777777" w:rsidR="00E76B46" w:rsidRPr="00F63D40" w:rsidRDefault="00E76B46" w:rsidP="00282841">
            <w:r>
              <w:t>0</w:t>
            </w:r>
          </w:p>
        </w:tc>
        <w:tc>
          <w:tcPr>
            <w:tcW w:w="1548" w:type="dxa"/>
          </w:tcPr>
          <w:p w14:paraId="69082613" w14:textId="77777777" w:rsidR="00E76B46" w:rsidRPr="00F63D40" w:rsidRDefault="00E76B46" w:rsidP="00282841">
            <w:r>
              <w:t>0</w:t>
            </w:r>
          </w:p>
        </w:tc>
      </w:tr>
      <w:tr w:rsidR="00E76B46" w14:paraId="0755E473" w14:textId="77777777" w:rsidTr="002E78AD">
        <w:trPr>
          <w:trHeight w:val="269"/>
        </w:trPr>
        <w:tc>
          <w:tcPr>
            <w:tcW w:w="1259" w:type="dxa"/>
            <w:tcBorders>
              <w:right w:val="single" w:sz="12" w:space="0" w:color="auto"/>
            </w:tcBorders>
          </w:tcPr>
          <w:p w14:paraId="1A5243F9" w14:textId="77777777" w:rsidR="00E76B46" w:rsidRDefault="00E76B46" w:rsidP="00282841"/>
        </w:tc>
        <w:tc>
          <w:tcPr>
            <w:tcW w:w="1260" w:type="dxa"/>
          </w:tcPr>
          <w:p w14:paraId="61066A84" w14:textId="77777777" w:rsidR="00E76B46" w:rsidRPr="00F63D40" w:rsidRDefault="00E76B46" w:rsidP="00282841"/>
        </w:tc>
        <w:tc>
          <w:tcPr>
            <w:tcW w:w="1553" w:type="dxa"/>
          </w:tcPr>
          <w:p w14:paraId="4E313999" w14:textId="77777777" w:rsidR="00E76B46" w:rsidRPr="00F63D40" w:rsidRDefault="00E76B46" w:rsidP="00282841"/>
        </w:tc>
        <w:tc>
          <w:tcPr>
            <w:tcW w:w="1548" w:type="dxa"/>
          </w:tcPr>
          <w:p w14:paraId="517B6EC9" w14:textId="77777777" w:rsidR="00E76B46" w:rsidRPr="00F63D40" w:rsidRDefault="00E76B46" w:rsidP="00282841"/>
        </w:tc>
      </w:tr>
    </w:tbl>
    <w:p w14:paraId="0529B193" w14:textId="77777777" w:rsidR="009D53D9" w:rsidRDefault="009D53D9" w:rsidP="00282841">
      <w:pPr>
        <w:rPr>
          <w:u w:val="single"/>
        </w:rPr>
      </w:pPr>
    </w:p>
    <w:p w14:paraId="2B8E04CF" w14:textId="77777777" w:rsidR="00147F0D" w:rsidRDefault="00282841" w:rsidP="00282841">
      <w:pPr>
        <w:rPr>
          <w:u w:val="single"/>
        </w:rPr>
      </w:pPr>
      <w:r>
        <w:rPr>
          <w:u w:val="single"/>
        </w:rPr>
        <w:t xml:space="preserve">3.3.3 </w:t>
      </w:r>
      <w:r w:rsidR="00041B56">
        <w:rPr>
          <w:u w:val="single"/>
        </w:rPr>
        <w:t xml:space="preserve">Deductions – </w:t>
      </w:r>
      <w:r w:rsidR="00147F0D">
        <w:rPr>
          <w:u w:val="single"/>
        </w:rPr>
        <w:t>3 Try Questions</w:t>
      </w:r>
    </w:p>
    <w:p w14:paraId="025B39B7" w14:textId="77777777" w:rsidR="00147F0D" w:rsidRPr="00147F0D" w:rsidRDefault="00147F0D" w:rsidP="00282841">
      <w:r w:rsidRPr="00147F0D">
        <w:t>Applies to:</w:t>
      </w:r>
    </w:p>
    <w:p w14:paraId="00C1E405" w14:textId="77777777" w:rsidR="00694522" w:rsidRPr="00147F0D" w:rsidRDefault="00694522" w:rsidP="002014A1">
      <w:pPr>
        <w:pStyle w:val="ListParagraph"/>
        <w:numPr>
          <w:ilvl w:val="0"/>
          <w:numId w:val="42"/>
        </w:numPr>
      </w:pPr>
      <w:r w:rsidRPr="00147F0D">
        <w:t>Level 2</w:t>
      </w:r>
      <w:r>
        <w:t>: Calculation Questions</w:t>
      </w:r>
    </w:p>
    <w:p w14:paraId="295552AF" w14:textId="77777777" w:rsidR="00694522" w:rsidRPr="00147F0D" w:rsidRDefault="00694522" w:rsidP="002014A1">
      <w:pPr>
        <w:pStyle w:val="ListParagraph"/>
        <w:numPr>
          <w:ilvl w:val="0"/>
          <w:numId w:val="42"/>
        </w:numPr>
      </w:pPr>
      <w:r>
        <w:t xml:space="preserve">Level 3: </w:t>
      </w:r>
      <w:r w:rsidRPr="00147F0D">
        <w:t>Q4</w:t>
      </w:r>
    </w:p>
    <w:p w14:paraId="4951DD42" w14:textId="77777777" w:rsidR="002E78AD" w:rsidRPr="00147F0D" w:rsidRDefault="00694522" w:rsidP="002014A1">
      <w:pPr>
        <w:pStyle w:val="ListParagraph"/>
        <w:numPr>
          <w:ilvl w:val="0"/>
          <w:numId w:val="42"/>
        </w:numPr>
      </w:pPr>
      <w:r w:rsidRPr="00147F0D">
        <w:t xml:space="preserve">Level 4 </w:t>
      </w:r>
      <w:r>
        <w:t xml:space="preserve">: </w:t>
      </w:r>
      <w:r w:rsidRPr="00147F0D">
        <w:t>Q3</w:t>
      </w:r>
      <w:r>
        <w:t xml:space="preserve"> &amp; </w:t>
      </w:r>
      <w:r w:rsidRPr="00147F0D">
        <w:t>Q6</w:t>
      </w:r>
    </w:p>
    <w:tbl>
      <w:tblPr>
        <w:tblStyle w:val="TableGrid"/>
        <w:tblW w:w="0" w:type="auto"/>
        <w:tblLook w:val="04A0" w:firstRow="1" w:lastRow="0" w:firstColumn="1" w:lastColumn="0" w:noHBand="0" w:noVBand="1"/>
      </w:tblPr>
      <w:tblGrid>
        <w:gridCol w:w="2394"/>
        <w:gridCol w:w="2394"/>
        <w:gridCol w:w="2394"/>
        <w:gridCol w:w="2394"/>
      </w:tblGrid>
      <w:tr w:rsidR="005316CB" w14:paraId="166FBABA" w14:textId="77777777" w:rsidTr="00D90110">
        <w:tc>
          <w:tcPr>
            <w:tcW w:w="2394" w:type="dxa"/>
            <w:tcBorders>
              <w:bottom w:val="single" w:sz="12" w:space="0" w:color="auto"/>
              <w:right w:val="single" w:sz="12" w:space="0" w:color="auto"/>
            </w:tcBorders>
          </w:tcPr>
          <w:p w14:paraId="64A203EE" w14:textId="77777777" w:rsidR="005316CB" w:rsidRPr="00F63D40" w:rsidRDefault="00D90110" w:rsidP="001F5DB9">
            <w:pPr>
              <w:rPr>
                <w:b/>
              </w:rPr>
            </w:pPr>
            <w:r>
              <w:rPr>
                <w:b/>
              </w:rPr>
              <w:t># Incorrect Tries</w:t>
            </w:r>
          </w:p>
        </w:tc>
        <w:tc>
          <w:tcPr>
            <w:tcW w:w="2394" w:type="dxa"/>
            <w:tcBorders>
              <w:left w:val="single" w:sz="12" w:space="0" w:color="auto"/>
              <w:bottom w:val="single" w:sz="12" w:space="0" w:color="auto"/>
            </w:tcBorders>
          </w:tcPr>
          <w:p w14:paraId="367DA69D" w14:textId="77777777" w:rsidR="005316CB" w:rsidRPr="00F63D40" w:rsidRDefault="005316CB" w:rsidP="001F5DB9">
            <w:pPr>
              <w:rPr>
                <w:b/>
              </w:rPr>
            </w:pPr>
            <w:r w:rsidRPr="00F63D40">
              <w:rPr>
                <w:b/>
              </w:rPr>
              <w:t>Try It</w:t>
            </w:r>
          </w:p>
        </w:tc>
        <w:tc>
          <w:tcPr>
            <w:tcW w:w="2394" w:type="dxa"/>
            <w:tcBorders>
              <w:bottom w:val="single" w:sz="12" w:space="0" w:color="auto"/>
            </w:tcBorders>
          </w:tcPr>
          <w:p w14:paraId="0D6DB71F" w14:textId="77777777" w:rsidR="005316CB" w:rsidRPr="00F63D40" w:rsidRDefault="005316CB" w:rsidP="001F5DB9">
            <w:pPr>
              <w:rPr>
                <w:b/>
              </w:rPr>
            </w:pPr>
            <w:r w:rsidRPr="00F63D40">
              <w:rPr>
                <w:b/>
              </w:rPr>
              <w:t>Practice</w:t>
            </w:r>
          </w:p>
        </w:tc>
        <w:tc>
          <w:tcPr>
            <w:tcW w:w="2394" w:type="dxa"/>
            <w:tcBorders>
              <w:bottom w:val="single" w:sz="12" w:space="0" w:color="auto"/>
            </w:tcBorders>
          </w:tcPr>
          <w:p w14:paraId="4516CAD2" w14:textId="77777777" w:rsidR="005316CB" w:rsidRPr="00F63D40" w:rsidRDefault="005316CB" w:rsidP="001F5DB9">
            <w:pPr>
              <w:rPr>
                <w:b/>
              </w:rPr>
            </w:pPr>
            <w:r w:rsidRPr="00F63D40">
              <w:rPr>
                <w:b/>
              </w:rPr>
              <w:t>Assessment</w:t>
            </w:r>
          </w:p>
        </w:tc>
      </w:tr>
      <w:tr w:rsidR="00D90110" w14:paraId="5DA2F352" w14:textId="77777777" w:rsidTr="00D90110">
        <w:tc>
          <w:tcPr>
            <w:tcW w:w="2394" w:type="dxa"/>
            <w:tcBorders>
              <w:top w:val="single" w:sz="12" w:space="0" w:color="auto"/>
              <w:bottom w:val="single" w:sz="4" w:space="0" w:color="auto"/>
              <w:right w:val="single" w:sz="12" w:space="0" w:color="auto"/>
            </w:tcBorders>
          </w:tcPr>
          <w:p w14:paraId="575B1C47" w14:textId="77777777" w:rsidR="00D90110" w:rsidRDefault="00D90110" w:rsidP="001F5DB9">
            <w:r>
              <w:t>0</w:t>
            </w:r>
          </w:p>
        </w:tc>
        <w:tc>
          <w:tcPr>
            <w:tcW w:w="2394" w:type="dxa"/>
            <w:tcBorders>
              <w:top w:val="single" w:sz="12" w:space="0" w:color="auto"/>
              <w:left w:val="single" w:sz="12" w:space="0" w:color="auto"/>
              <w:bottom w:val="single" w:sz="4" w:space="0" w:color="auto"/>
            </w:tcBorders>
          </w:tcPr>
          <w:p w14:paraId="5D58BE29" w14:textId="77777777" w:rsidR="00D90110" w:rsidRDefault="00D90110" w:rsidP="001F5DB9">
            <w:r>
              <w:t>1</w:t>
            </w:r>
          </w:p>
        </w:tc>
        <w:tc>
          <w:tcPr>
            <w:tcW w:w="2394" w:type="dxa"/>
            <w:tcBorders>
              <w:top w:val="single" w:sz="12" w:space="0" w:color="auto"/>
              <w:bottom w:val="single" w:sz="4" w:space="0" w:color="auto"/>
            </w:tcBorders>
          </w:tcPr>
          <w:p w14:paraId="30841A17" w14:textId="77777777" w:rsidR="00D90110" w:rsidRDefault="00D90110" w:rsidP="001F5DB9">
            <w:r>
              <w:t>1</w:t>
            </w:r>
          </w:p>
        </w:tc>
        <w:tc>
          <w:tcPr>
            <w:tcW w:w="2394" w:type="dxa"/>
            <w:tcBorders>
              <w:top w:val="single" w:sz="12" w:space="0" w:color="auto"/>
              <w:bottom w:val="single" w:sz="4" w:space="0" w:color="auto"/>
            </w:tcBorders>
          </w:tcPr>
          <w:p w14:paraId="56E9AD1C" w14:textId="77777777" w:rsidR="00D90110" w:rsidRDefault="00D90110" w:rsidP="001F5DB9">
            <w:r>
              <w:t>1</w:t>
            </w:r>
          </w:p>
        </w:tc>
      </w:tr>
      <w:tr w:rsidR="005316CB" w14:paraId="1CAE17EA" w14:textId="77777777" w:rsidTr="00D90110">
        <w:tc>
          <w:tcPr>
            <w:tcW w:w="2394" w:type="dxa"/>
            <w:tcBorders>
              <w:top w:val="single" w:sz="4" w:space="0" w:color="auto"/>
              <w:right w:val="single" w:sz="12" w:space="0" w:color="auto"/>
            </w:tcBorders>
          </w:tcPr>
          <w:p w14:paraId="4F5D7D0F" w14:textId="77777777" w:rsidR="005316CB" w:rsidRPr="00F63D40" w:rsidRDefault="005316CB" w:rsidP="001F5DB9">
            <w:r>
              <w:t>1</w:t>
            </w:r>
          </w:p>
        </w:tc>
        <w:tc>
          <w:tcPr>
            <w:tcW w:w="2394" w:type="dxa"/>
            <w:tcBorders>
              <w:top w:val="single" w:sz="4" w:space="0" w:color="auto"/>
              <w:left w:val="single" w:sz="12" w:space="0" w:color="auto"/>
            </w:tcBorders>
          </w:tcPr>
          <w:p w14:paraId="50939458" w14:textId="77777777" w:rsidR="005316CB" w:rsidRPr="00F63D40" w:rsidRDefault="002E78AD" w:rsidP="001F5DB9">
            <w:r>
              <w:t>1</w:t>
            </w:r>
          </w:p>
        </w:tc>
        <w:tc>
          <w:tcPr>
            <w:tcW w:w="2394" w:type="dxa"/>
            <w:tcBorders>
              <w:top w:val="single" w:sz="4" w:space="0" w:color="auto"/>
            </w:tcBorders>
          </w:tcPr>
          <w:p w14:paraId="48AEE363" w14:textId="77777777" w:rsidR="005316CB" w:rsidRPr="00F63D40" w:rsidRDefault="00D90110" w:rsidP="001F5DB9">
            <w:r>
              <w:t>1</w:t>
            </w:r>
          </w:p>
        </w:tc>
        <w:tc>
          <w:tcPr>
            <w:tcW w:w="2394" w:type="dxa"/>
            <w:tcBorders>
              <w:top w:val="single" w:sz="4" w:space="0" w:color="auto"/>
            </w:tcBorders>
          </w:tcPr>
          <w:p w14:paraId="78562A9F" w14:textId="77777777" w:rsidR="005316CB" w:rsidRPr="00F63D40" w:rsidRDefault="002E78AD" w:rsidP="001F5DB9">
            <w:r>
              <w:t>.75</w:t>
            </w:r>
          </w:p>
        </w:tc>
      </w:tr>
      <w:tr w:rsidR="005316CB" w14:paraId="488D519C" w14:textId="77777777" w:rsidTr="001F5DB9">
        <w:tc>
          <w:tcPr>
            <w:tcW w:w="2394" w:type="dxa"/>
            <w:tcBorders>
              <w:right w:val="single" w:sz="12" w:space="0" w:color="auto"/>
            </w:tcBorders>
          </w:tcPr>
          <w:p w14:paraId="5DD8331D" w14:textId="77777777" w:rsidR="005316CB" w:rsidRPr="00F63D40" w:rsidRDefault="005316CB" w:rsidP="001F5DB9">
            <w:r>
              <w:t>2</w:t>
            </w:r>
          </w:p>
        </w:tc>
        <w:tc>
          <w:tcPr>
            <w:tcW w:w="2394" w:type="dxa"/>
            <w:tcBorders>
              <w:left w:val="single" w:sz="12" w:space="0" w:color="auto"/>
            </w:tcBorders>
          </w:tcPr>
          <w:p w14:paraId="4A2DC7D6" w14:textId="77777777" w:rsidR="005316CB" w:rsidRPr="00F63D40" w:rsidRDefault="002E78AD" w:rsidP="001F5DB9">
            <w:r>
              <w:t>1</w:t>
            </w:r>
          </w:p>
        </w:tc>
        <w:tc>
          <w:tcPr>
            <w:tcW w:w="2394" w:type="dxa"/>
          </w:tcPr>
          <w:p w14:paraId="59583096" w14:textId="77777777" w:rsidR="005316CB" w:rsidRPr="00F63D40" w:rsidRDefault="00D90110" w:rsidP="00D90110">
            <w:r>
              <w:t>.5</w:t>
            </w:r>
          </w:p>
        </w:tc>
        <w:tc>
          <w:tcPr>
            <w:tcW w:w="2394" w:type="dxa"/>
          </w:tcPr>
          <w:p w14:paraId="274CCE26" w14:textId="77777777" w:rsidR="005316CB" w:rsidRPr="00F63D40" w:rsidRDefault="002E78AD" w:rsidP="001F5DB9">
            <w:r>
              <w:t>.5</w:t>
            </w:r>
          </w:p>
        </w:tc>
      </w:tr>
      <w:tr w:rsidR="005316CB" w14:paraId="07E502AD" w14:textId="77777777" w:rsidTr="001F5DB9">
        <w:tc>
          <w:tcPr>
            <w:tcW w:w="2394" w:type="dxa"/>
            <w:tcBorders>
              <w:right w:val="single" w:sz="12" w:space="0" w:color="auto"/>
            </w:tcBorders>
          </w:tcPr>
          <w:p w14:paraId="7080A449" w14:textId="77777777" w:rsidR="005316CB" w:rsidRPr="00F63D40" w:rsidRDefault="005316CB" w:rsidP="001F5DB9">
            <w:r>
              <w:t>3</w:t>
            </w:r>
          </w:p>
        </w:tc>
        <w:tc>
          <w:tcPr>
            <w:tcW w:w="2394" w:type="dxa"/>
            <w:tcBorders>
              <w:left w:val="single" w:sz="12" w:space="0" w:color="auto"/>
            </w:tcBorders>
          </w:tcPr>
          <w:p w14:paraId="122B83D3" w14:textId="77777777" w:rsidR="005316CB" w:rsidRPr="00F63D40" w:rsidRDefault="00D90110" w:rsidP="001F5DB9">
            <w:r>
              <w:t>0</w:t>
            </w:r>
          </w:p>
        </w:tc>
        <w:tc>
          <w:tcPr>
            <w:tcW w:w="2394" w:type="dxa"/>
          </w:tcPr>
          <w:p w14:paraId="2A6D0082" w14:textId="77777777" w:rsidR="005316CB" w:rsidRPr="00F63D40" w:rsidRDefault="00D90110" w:rsidP="001F5DB9">
            <w:r>
              <w:t>0</w:t>
            </w:r>
          </w:p>
        </w:tc>
        <w:tc>
          <w:tcPr>
            <w:tcW w:w="2394" w:type="dxa"/>
          </w:tcPr>
          <w:p w14:paraId="32B94050" w14:textId="77777777" w:rsidR="005316CB" w:rsidRPr="00F63D40" w:rsidRDefault="00D90110" w:rsidP="001F5DB9">
            <w:r>
              <w:t>0</w:t>
            </w:r>
          </w:p>
        </w:tc>
      </w:tr>
    </w:tbl>
    <w:p w14:paraId="77A45081" w14:textId="77777777" w:rsidR="005316CB" w:rsidRDefault="005316CB" w:rsidP="00282841">
      <w:pPr>
        <w:rPr>
          <w:u w:val="single"/>
        </w:rPr>
      </w:pPr>
    </w:p>
    <w:p w14:paraId="75B164C3" w14:textId="77777777" w:rsidR="00147F0D" w:rsidRDefault="00147F0D" w:rsidP="00147F0D">
      <w:pPr>
        <w:rPr>
          <w:u w:val="single"/>
        </w:rPr>
      </w:pPr>
      <w:r>
        <w:rPr>
          <w:u w:val="single"/>
        </w:rPr>
        <w:t xml:space="preserve">3.3.4 Deductions – 2 Try Questions </w:t>
      </w:r>
    </w:p>
    <w:p w14:paraId="31738F71" w14:textId="77777777" w:rsidR="00147F0D" w:rsidRDefault="00147F0D" w:rsidP="00147F0D">
      <w:r w:rsidRPr="00147F0D">
        <w:t>Applies to:</w:t>
      </w:r>
    </w:p>
    <w:p w14:paraId="3952AC9B" w14:textId="77777777" w:rsidR="00694522" w:rsidRDefault="00694522" w:rsidP="002014A1">
      <w:pPr>
        <w:pStyle w:val="ListParagraph"/>
        <w:numPr>
          <w:ilvl w:val="0"/>
          <w:numId w:val="42"/>
        </w:numPr>
      </w:pPr>
      <w:r>
        <w:t>Level 3: Q1, Q2, Q3, Q5, Q6</w:t>
      </w:r>
    </w:p>
    <w:p w14:paraId="33B485E2" w14:textId="77777777" w:rsidR="00147F0D" w:rsidRPr="00147F0D" w:rsidRDefault="00694522" w:rsidP="002014A1">
      <w:pPr>
        <w:pStyle w:val="ListParagraph"/>
        <w:numPr>
          <w:ilvl w:val="0"/>
          <w:numId w:val="42"/>
        </w:numPr>
      </w:pPr>
      <w:r w:rsidRPr="00147F0D">
        <w:t xml:space="preserve">Level 4 </w:t>
      </w:r>
      <w:r>
        <w:t>: Q1, Q2, Q4, Q5</w:t>
      </w:r>
    </w:p>
    <w:tbl>
      <w:tblPr>
        <w:tblStyle w:val="TableGrid"/>
        <w:tblW w:w="0" w:type="auto"/>
        <w:tblLook w:val="04A0" w:firstRow="1" w:lastRow="0" w:firstColumn="1" w:lastColumn="0" w:noHBand="0" w:noVBand="1"/>
      </w:tblPr>
      <w:tblGrid>
        <w:gridCol w:w="2394"/>
        <w:gridCol w:w="2394"/>
        <w:gridCol w:w="2394"/>
        <w:gridCol w:w="2394"/>
      </w:tblGrid>
      <w:tr w:rsidR="00147F0D" w14:paraId="367B8201" w14:textId="77777777" w:rsidTr="001F5DB9">
        <w:tc>
          <w:tcPr>
            <w:tcW w:w="2394" w:type="dxa"/>
            <w:tcBorders>
              <w:bottom w:val="single" w:sz="12" w:space="0" w:color="auto"/>
              <w:right w:val="single" w:sz="12" w:space="0" w:color="auto"/>
            </w:tcBorders>
          </w:tcPr>
          <w:p w14:paraId="2F810532" w14:textId="77777777" w:rsidR="00147F0D" w:rsidRPr="00F63D40" w:rsidRDefault="00457B8B" w:rsidP="001F5DB9">
            <w:pPr>
              <w:rPr>
                <w:b/>
              </w:rPr>
            </w:pPr>
            <w:r>
              <w:rPr>
                <w:b/>
              </w:rPr>
              <w:t># Incorrect Tries</w:t>
            </w:r>
          </w:p>
        </w:tc>
        <w:tc>
          <w:tcPr>
            <w:tcW w:w="2394" w:type="dxa"/>
            <w:tcBorders>
              <w:left w:val="single" w:sz="12" w:space="0" w:color="auto"/>
              <w:bottom w:val="single" w:sz="12" w:space="0" w:color="auto"/>
            </w:tcBorders>
          </w:tcPr>
          <w:p w14:paraId="03B11DB1" w14:textId="77777777" w:rsidR="00147F0D" w:rsidRPr="00F63D40" w:rsidRDefault="00147F0D" w:rsidP="001F5DB9">
            <w:pPr>
              <w:rPr>
                <w:b/>
              </w:rPr>
            </w:pPr>
            <w:r w:rsidRPr="00F63D40">
              <w:rPr>
                <w:b/>
              </w:rPr>
              <w:t>Try It</w:t>
            </w:r>
          </w:p>
        </w:tc>
        <w:tc>
          <w:tcPr>
            <w:tcW w:w="2394" w:type="dxa"/>
            <w:tcBorders>
              <w:bottom w:val="single" w:sz="12" w:space="0" w:color="auto"/>
            </w:tcBorders>
          </w:tcPr>
          <w:p w14:paraId="3CCCD090" w14:textId="77777777" w:rsidR="00147F0D" w:rsidRPr="00F63D40" w:rsidRDefault="00147F0D" w:rsidP="001F5DB9">
            <w:pPr>
              <w:rPr>
                <w:b/>
              </w:rPr>
            </w:pPr>
            <w:r w:rsidRPr="00F63D40">
              <w:rPr>
                <w:b/>
              </w:rPr>
              <w:t>Practice</w:t>
            </w:r>
          </w:p>
        </w:tc>
        <w:tc>
          <w:tcPr>
            <w:tcW w:w="2394" w:type="dxa"/>
            <w:tcBorders>
              <w:bottom w:val="single" w:sz="12" w:space="0" w:color="auto"/>
            </w:tcBorders>
          </w:tcPr>
          <w:p w14:paraId="186A062C" w14:textId="77777777" w:rsidR="00147F0D" w:rsidRPr="00F63D40" w:rsidRDefault="00147F0D" w:rsidP="001F5DB9">
            <w:pPr>
              <w:rPr>
                <w:b/>
              </w:rPr>
            </w:pPr>
            <w:r w:rsidRPr="00F63D40">
              <w:rPr>
                <w:b/>
              </w:rPr>
              <w:t>Assessment</w:t>
            </w:r>
          </w:p>
        </w:tc>
      </w:tr>
      <w:tr w:rsidR="00147F0D" w14:paraId="3C9BDAA8" w14:textId="77777777" w:rsidTr="001F5DB9">
        <w:tc>
          <w:tcPr>
            <w:tcW w:w="2394" w:type="dxa"/>
            <w:tcBorders>
              <w:top w:val="single" w:sz="12" w:space="0" w:color="auto"/>
              <w:right w:val="single" w:sz="12" w:space="0" w:color="auto"/>
            </w:tcBorders>
          </w:tcPr>
          <w:p w14:paraId="3B3726CC" w14:textId="77777777" w:rsidR="00147F0D" w:rsidRPr="00F63D40" w:rsidRDefault="00147F0D" w:rsidP="001F5DB9">
            <w:r>
              <w:t>0</w:t>
            </w:r>
          </w:p>
        </w:tc>
        <w:tc>
          <w:tcPr>
            <w:tcW w:w="2394" w:type="dxa"/>
            <w:tcBorders>
              <w:top w:val="single" w:sz="12" w:space="0" w:color="auto"/>
              <w:left w:val="single" w:sz="12" w:space="0" w:color="auto"/>
            </w:tcBorders>
          </w:tcPr>
          <w:p w14:paraId="4DD8300F" w14:textId="77777777" w:rsidR="00147F0D" w:rsidRPr="00F63D40" w:rsidRDefault="00E20E6A" w:rsidP="001F5DB9">
            <w:r>
              <w:t>1</w:t>
            </w:r>
          </w:p>
        </w:tc>
        <w:tc>
          <w:tcPr>
            <w:tcW w:w="2394" w:type="dxa"/>
            <w:tcBorders>
              <w:top w:val="single" w:sz="12" w:space="0" w:color="auto"/>
            </w:tcBorders>
          </w:tcPr>
          <w:p w14:paraId="79B88204" w14:textId="77777777" w:rsidR="00147F0D" w:rsidRPr="00F63D40" w:rsidRDefault="00E20E6A" w:rsidP="001F5DB9">
            <w:r>
              <w:t>1</w:t>
            </w:r>
          </w:p>
        </w:tc>
        <w:tc>
          <w:tcPr>
            <w:tcW w:w="2394" w:type="dxa"/>
            <w:tcBorders>
              <w:top w:val="single" w:sz="12" w:space="0" w:color="auto"/>
            </w:tcBorders>
          </w:tcPr>
          <w:p w14:paraId="3660DA1A" w14:textId="77777777" w:rsidR="00147F0D" w:rsidRPr="00F63D40" w:rsidRDefault="00E20E6A" w:rsidP="001F5DB9">
            <w:r>
              <w:t>1</w:t>
            </w:r>
          </w:p>
        </w:tc>
      </w:tr>
      <w:tr w:rsidR="00147F0D" w14:paraId="1EE703D8" w14:textId="77777777" w:rsidTr="001F5DB9">
        <w:tc>
          <w:tcPr>
            <w:tcW w:w="2394" w:type="dxa"/>
            <w:tcBorders>
              <w:right w:val="single" w:sz="12" w:space="0" w:color="auto"/>
            </w:tcBorders>
          </w:tcPr>
          <w:p w14:paraId="4220363F" w14:textId="77777777" w:rsidR="00147F0D" w:rsidRPr="00F63D40" w:rsidRDefault="00147F0D" w:rsidP="001F5DB9">
            <w:r>
              <w:t>1</w:t>
            </w:r>
          </w:p>
        </w:tc>
        <w:tc>
          <w:tcPr>
            <w:tcW w:w="2394" w:type="dxa"/>
            <w:tcBorders>
              <w:left w:val="single" w:sz="12" w:space="0" w:color="auto"/>
            </w:tcBorders>
          </w:tcPr>
          <w:p w14:paraId="68CDF935" w14:textId="77777777" w:rsidR="00147F0D" w:rsidRPr="00F63D40" w:rsidRDefault="00E20E6A" w:rsidP="001F5DB9">
            <w:r>
              <w:t>1</w:t>
            </w:r>
          </w:p>
        </w:tc>
        <w:tc>
          <w:tcPr>
            <w:tcW w:w="2394" w:type="dxa"/>
          </w:tcPr>
          <w:p w14:paraId="40DE5CCA" w14:textId="77777777" w:rsidR="00147F0D" w:rsidRPr="00F63D40" w:rsidRDefault="00E20E6A" w:rsidP="001F5DB9">
            <w:r>
              <w:t>1</w:t>
            </w:r>
          </w:p>
        </w:tc>
        <w:tc>
          <w:tcPr>
            <w:tcW w:w="2394" w:type="dxa"/>
          </w:tcPr>
          <w:p w14:paraId="2D9A98DC" w14:textId="77777777" w:rsidR="00147F0D" w:rsidRPr="00F63D40" w:rsidRDefault="00E20E6A" w:rsidP="001F5DB9">
            <w:r>
              <w:t>.5</w:t>
            </w:r>
          </w:p>
        </w:tc>
      </w:tr>
      <w:tr w:rsidR="00147F0D" w14:paraId="72668CEC" w14:textId="77777777" w:rsidTr="001F5DB9">
        <w:tc>
          <w:tcPr>
            <w:tcW w:w="2394" w:type="dxa"/>
            <w:tcBorders>
              <w:right w:val="single" w:sz="12" w:space="0" w:color="auto"/>
            </w:tcBorders>
          </w:tcPr>
          <w:p w14:paraId="1F8B39BB" w14:textId="77777777" w:rsidR="00147F0D" w:rsidRPr="00F63D40" w:rsidRDefault="00147F0D" w:rsidP="001F5DB9">
            <w:r>
              <w:t>2</w:t>
            </w:r>
          </w:p>
        </w:tc>
        <w:tc>
          <w:tcPr>
            <w:tcW w:w="2394" w:type="dxa"/>
            <w:tcBorders>
              <w:left w:val="single" w:sz="12" w:space="0" w:color="auto"/>
            </w:tcBorders>
          </w:tcPr>
          <w:p w14:paraId="3B32809E" w14:textId="77777777" w:rsidR="00147F0D" w:rsidRPr="00F63D40" w:rsidRDefault="00E20E6A" w:rsidP="001F5DB9">
            <w:r>
              <w:t>0</w:t>
            </w:r>
          </w:p>
        </w:tc>
        <w:tc>
          <w:tcPr>
            <w:tcW w:w="2394" w:type="dxa"/>
          </w:tcPr>
          <w:p w14:paraId="1B7D0465" w14:textId="77777777" w:rsidR="00147F0D" w:rsidRPr="00F63D40" w:rsidRDefault="00E20E6A" w:rsidP="001F5DB9">
            <w:r>
              <w:t>0</w:t>
            </w:r>
          </w:p>
        </w:tc>
        <w:tc>
          <w:tcPr>
            <w:tcW w:w="2394" w:type="dxa"/>
          </w:tcPr>
          <w:p w14:paraId="261E45C0" w14:textId="77777777" w:rsidR="00147F0D" w:rsidRPr="00F63D40" w:rsidRDefault="00E20E6A" w:rsidP="001F5DB9">
            <w:r>
              <w:t>0</w:t>
            </w:r>
          </w:p>
        </w:tc>
      </w:tr>
    </w:tbl>
    <w:p w14:paraId="63392016" w14:textId="77777777" w:rsidR="00147F0D" w:rsidRDefault="00147F0D" w:rsidP="00282841">
      <w:pPr>
        <w:rPr>
          <w:u w:val="single"/>
        </w:rPr>
      </w:pPr>
    </w:p>
    <w:p w14:paraId="2190CAA1" w14:textId="77777777" w:rsidR="00BF4A0F" w:rsidRDefault="00147F0D" w:rsidP="00282841">
      <w:pPr>
        <w:rPr>
          <w:u w:val="single"/>
        </w:rPr>
      </w:pPr>
      <w:r>
        <w:rPr>
          <w:u w:val="single"/>
        </w:rPr>
        <w:t>3.3.5</w:t>
      </w:r>
      <w:r w:rsidR="003B39E5">
        <w:rPr>
          <w:u w:val="single"/>
        </w:rPr>
        <w:t xml:space="preserve"> Deductions – </w:t>
      </w:r>
      <w:r>
        <w:rPr>
          <w:u w:val="single"/>
        </w:rPr>
        <w:t>1 Try Questions</w:t>
      </w:r>
    </w:p>
    <w:p w14:paraId="4ABA45C6" w14:textId="77777777" w:rsidR="00147F0D" w:rsidRPr="00147F0D" w:rsidRDefault="00147F0D" w:rsidP="00147F0D">
      <w:r w:rsidRPr="00147F0D">
        <w:t>Applies to:</w:t>
      </w:r>
    </w:p>
    <w:p w14:paraId="67139B1D" w14:textId="77777777" w:rsidR="00147F0D" w:rsidRDefault="00147F0D" w:rsidP="002014A1">
      <w:pPr>
        <w:pStyle w:val="ListParagraph"/>
        <w:numPr>
          <w:ilvl w:val="0"/>
          <w:numId w:val="42"/>
        </w:numPr>
      </w:pPr>
      <w:r w:rsidRPr="00147F0D">
        <w:t>Level 2</w:t>
      </w:r>
      <w:r>
        <w:t>: Scenario</w:t>
      </w:r>
      <w:r w:rsidRPr="00147F0D">
        <w:t xml:space="preserve"> Questions</w:t>
      </w:r>
    </w:p>
    <w:tbl>
      <w:tblPr>
        <w:tblStyle w:val="TableGrid"/>
        <w:tblW w:w="0" w:type="auto"/>
        <w:tblLook w:val="04A0" w:firstRow="1" w:lastRow="0" w:firstColumn="1" w:lastColumn="0" w:noHBand="0" w:noVBand="1"/>
      </w:tblPr>
      <w:tblGrid>
        <w:gridCol w:w="2394"/>
        <w:gridCol w:w="2394"/>
        <w:gridCol w:w="2394"/>
        <w:gridCol w:w="2394"/>
      </w:tblGrid>
      <w:tr w:rsidR="00BF4A0F" w14:paraId="018EC7DA" w14:textId="77777777" w:rsidTr="001F5DB9">
        <w:tc>
          <w:tcPr>
            <w:tcW w:w="2394" w:type="dxa"/>
            <w:tcBorders>
              <w:bottom w:val="single" w:sz="12" w:space="0" w:color="auto"/>
              <w:right w:val="single" w:sz="12" w:space="0" w:color="auto"/>
            </w:tcBorders>
          </w:tcPr>
          <w:p w14:paraId="76328DBC" w14:textId="77777777" w:rsidR="00BF4A0F" w:rsidRPr="00F63D40" w:rsidRDefault="00BF4A0F" w:rsidP="001F5DB9">
            <w:pPr>
              <w:rPr>
                <w:b/>
              </w:rPr>
            </w:pPr>
            <w:r>
              <w:rPr>
                <w:b/>
              </w:rPr>
              <w:t># Incorrect Tries</w:t>
            </w:r>
          </w:p>
        </w:tc>
        <w:tc>
          <w:tcPr>
            <w:tcW w:w="2394" w:type="dxa"/>
            <w:tcBorders>
              <w:left w:val="single" w:sz="12" w:space="0" w:color="auto"/>
              <w:bottom w:val="single" w:sz="12" w:space="0" w:color="auto"/>
            </w:tcBorders>
          </w:tcPr>
          <w:p w14:paraId="0C745C36" w14:textId="77777777" w:rsidR="00BF4A0F" w:rsidRPr="00F63D40" w:rsidRDefault="00BF4A0F" w:rsidP="001F5DB9">
            <w:pPr>
              <w:rPr>
                <w:b/>
              </w:rPr>
            </w:pPr>
            <w:r w:rsidRPr="00F63D40">
              <w:rPr>
                <w:b/>
              </w:rPr>
              <w:t>Try It</w:t>
            </w:r>
          </w:p>
        </w:tc>
        <w:tc>
          <w:tcPr>
            <w:tcW w:w="2394" w:type="dxa"/>
            <w:tcBorders>
              <w:bottom w:val="single" w:sz="12" w:space="0" w:color="auto"/>
            </w:tcBorders>
          </w:tcPr>
          <w:p w14:paraId="67024148" w14:textId="77777777" w:rsidR="00BF4A0F" w:rsidRPr="00F63D40" w:rsidRDefault="00BF4A0F" w:rsidP="001F5DB9">
            <w:pPr>
              <w:rPr>
                <w:b/>
              </w:rPr>
            </w:pPr>
            <w:r w:rsidRPr="00F63D40">
              <w:rPr>
                <w:b/>
              </w:rPr>
              <w:t>Practice</w:t>
            </w:r>
          </w:p>
        </w:tc>
        <w:tc>
          <w:tcPr>
            <w:tcW w:w="2394" w:type="dxa"/>
            <w:tcBorders>
              <w:bottom w:val="single" w:sz="12" w:space="0" w:color="auto"/>
            </w:tcBorders>
          </w:tcPr>
          <w:p w14:paraId="5C8F53CD" w14:textId="77777777" w:rsidR="00BF4A0F" w:rsidRPr="00F63D40" w:rsidRDefault="00BF4A0F" w:rsidP="001F5DB9">
            <w:pPr>
              <w:rPr>
                <w:b/>
              </w:rPr>
            </w:pPr>
            <w:r w:rsidRPr="00F63D40">
              <w:rPr>
                <w:b/>
              </w:rPr>
              <w:t>Assessment</w:t>
            </w:r>
          </w:p>
        </w:tc>
      </w:tr>
      <w:tr w:rsidR="00BF4A0F" w14:paraId="28884131" w14:textId="77777777" w:rsidTr="001F5DB9">
        <w:tc>
          <w:tcPr>
            <w:tcW w:w="2394" w:type="dxa"/>
            <w:tcBorders>
              <w:top w:val="single" w:sz="12" w:space="0" w:color="auto"/>
              <w:bottom w:val="single" w:sz="4" w:space="0" w:color="auto"/>
              <w:right w:val="single" w:sz="12" w:space="0" w:color="auto"/>
            </w:tcBorders>
          </w:tcPr>
          <w:p w14:paraId="5D95AAA5" w14:textId="77777777" w:rsidR="00BF4A0F" w:rsidRDefault="00BF4A0F" w:rsidP="001F5DB9">
            <w:r>
              <w:t>0</w:t>
            </w:r>
          </w:p>
        </w:tc>
        <w:tc>
          <w:tcPr>
            <w:tcW w:w="2394" w:type="dxa"/>
            <w:tcBorders>
              <w:top w:val="single" w:sz="12" w:space="0" w:color="auto"/>
              <w:left w:val="single" w:sz="12" w:space="0" w:color="auto"/>
              <w:bottom w:val="single" w:sz="4" w:space="0" w:color="auto"/>
            </w:tcBorders>
          </w:tcPr>
          <w:p w14:paraId="51C05B7A" w14:textId="77777777" w:rsidR="00BF4A0F" w:rsidRDefault="00BF4A0F" w:rsidP="001F5DB9">
            <w:r>
              <w:t>1</w:t>
            </w:r>
          </w:p>
        </w:tc>
        <w:tc>
          <w:tcPr>
            <w:tcW w:w="2394" w:type="dxa"/>
            <w:tcBorders>
              <w:top w:val="single" w:sz="12" w:space="0" w:color="auto"/>
              <w:bottom w:val="single" w:sz="4" w:space="0" w:color="auto"/>
            </w:tcBorders>
          </w:tcPr>
          <w:p w14:paraId="5B822CF6" w14:textId="77777777" w:rsidR="00BF4A0F" w:rsidRDefault="00BF4A0F" w:rsidP="001F5DB9">
            <w:r>
              <w:t>1</w:t>
            </w:r>
          </w:p>
        </w:tc>
        <w:tc>
          <w:tcPr>
            <w:tcW w:w="2394" w:type="dxa"/>
            <w:tcBorders>
              <w:top w:val="single" w:sz="12" w:space="0" w:color="auto"/>
              <w:bottom w:val="single" w:sz="4" w:space="0" w:color="auto"/>
            </w:tcBorders>
          </w:tcPr>
          <w:p w14:paraId="2C03CACF" w14:textId="77777777" w:rsidR="00BF4A0F" w:rsidRDefault="00BF4A0F" w:rsidP="001F5DB9">
            <w:r>
              <w:t>1</w:t>
            </w:r>
          </w:p>
        </w:tc>
      </w:tr>
      <w:tr w:rsidR="00BF4A0F" w14:paraId="42DC0913" w14:textId="77777777" w:rsidTr="001F5DB9">
        <w:tc>
          <w:tcPr>
            <w:tcW w:w="2394" w:type="dxa"/>
            <w:tcBorders>
              <w:top w:val="single" w:sz="4" w:space="0" w:color="auto"/>
              <w:right w:val="single" w:sz="12" w:space="0" w:color="auto"/>
            </w:tcBorders>
          </w:tcPr>
          <w:p w14:paraId="0E39AE0D" w14:textId="77777777" w:rsidR="00BF4A0F" w:rsidRPr="00F63D40" w:rsidRDefault="00BF4A0F" w:rsidP="001F5DB9">
            <w:r>
              <w:t>1</w:t>
            </w:r>
          </w:p>
        </w:tc>
        <w:tc>
          <w:tcPr>
            <w:tcW w:w="2394" w:type="dxa"/>
            <w:tcBorders>
              <w:top w:val="single" w:sz="4" w:space="0" w:color="auto"/>
              <w:left w:val="single" w:sz="12" w:space="0" w:color="auto"/>
            </w:tcBorders>
          </w:tcPr>
          <w:p w14:paraId="55D6D381" w14:textId="77777777" w:rsidR="00BF4A0F" w:rsidRPr="00F63D40" w:rsidRDefault="00BF4A0F" w:rsidP="001F5DB9">
            <w:r>
              <w:t>0</w:t>
            </w:r>
          </w:p>
        </w:tc>
        <w:tc>
          <w:tcPr>
            <w:tcW w:w="2394" w:type="dxa"/>
            <w:tcBorders>
              <w:top w:val="single" w:sz="4" w:space="0" w:color="auto"/>
            </w:tcBorders>
          </w:tcPr>
          <w:p w14:paraId="2D7CF134" w14:textId="77777777" w:rsidR="00BF4A0F" w:rsidRPr="00F63D40" w:rsidRDefault="00BF4A0F" w:rsidP="001F5DB9">
            <w:r>
              <w:t>0</w:t>
            </w:r>
          </w:p>
        </w:tc>
        <w:tc>
          <w:tcPr>
            <w:tcW w:w="2394" w:type="dxa"/>
            <w:tcBorders>
              <w:top w:val="single" w:sz="4" w:space="0" w:color="auto"/>
            </w:tcBorders>
          </w:tcPr>
          <w:p w14:paraId="2D3E1C9A" w14:textId="77777777" w:rsidR="00BF4A0F" w:rsidRPr="00F63D40" w:rsidRDefault="00BF4A0F" w:rsidP="001F5DB9">
            <w:r>
              <w:t>0</w:t>
            </w:r>
          </w:p>
        </w:tc>
      </w:tr>
    </w:tbl>
    <w:p w14:paraId="0E550289" w14:textId="77777777" w:rsidR="005316CB" w:rsidRPr="00147F0D" w:rsidRDefault="00BF4A0F" w:rsidP="00147F0D">
      <w:pPr>
        <w:tabs>
          <w:tab w:val="left" w:pos="7906"/>
        </w:tabs>
      </w:pPr>
      <w:r>
        <w:lastRenderedPageBreak/>
        <w:tab/>
      </w:r>
    </w:p>
    <w:p w14:paraId="6E4EF312" w14:textId="77777777" w:rsidR="0095500E" w:rsidRDefault="00ED7A29" w:rsidP="0095500E">
      <w:pPr>
        <w:pStyle w:val="Heading1"/>
      </w:pPr>
      <w:r>
        <w:t xml:space="preserve">4.0 </w:t>
      </w:r>
      <w:r w:rsidR="00AF3B50">
        <w:t>Level 1</w:t>
      </w:r>
    </w:p>
    <w:p w14:paraId="65CFE74F" w14:textId="77777777" w:rsidR="00DC4A15" w:rsidRDefault="00ED7A29" w:rsidP="00DC4A15">
      <w:pPr>
        <w:pStyle w:val="Subtitle"/>
      </w:pPr>
      <w:r>
        <w:t xml:space="preserve">4.1 </w:t>
      </w:r>
      <w:r w:rsidR="00DC4A15">
        <w:t>Overview</w:t>
      </w:r>
    </w:p>
    <w:p w14:paraId="73E99F95" w14:textId="77777777" w:rsidR="00DC4A15" w:rsidRDefault="00DC4A15" w:rsidP="00DC4A15">
      <w:r w:rsidRPr="008C7884">
        <w:t>Students must determ</w:t>
      </w:r>
      <w:r w:rsidR="00080130">
        <w:t>ine the employment status of a group of</w:t>
      </w:r>
      <w:r w:rsidRPr="008C7884">
        <w:t xml:space="preserve"> individuals on the left by dragging and dropping them into the correct category in </w:t>
      </w:r>
      <w:r w:rsidR="00080130">
        <w:t>a</w:t>
      </w:r>
      <w:r w:rsidRPr="008C7884">
        <w:t xml:space="preserve"> </w:t>
      </w:r>
      <w:r w:rsidR="00080130">
        <w:t xml:space="preserve">tree </w:t>
      </w:r>
      <w:r w:rsidRPr="008C7884">
        <w:t>diagram on the right.</w:t>
      </w:r>
    </w:p>
    <w:p w14:paraId="649C07D2" w14:textId="77777777" w:rsidR="00080130" w:rsidRDefault="00ED7A29" w:rsidP="00080130">
      <w:pPr>
        <w:pStyle w:val="Subtitle"/>
      </w:pPr>
      <w:r>
        <w:t xml:space="preserve">4.2 </w:t>
      </w:r>
      <w:r w:rsidR="00080130">
        <w:t>Categories</w:t>
      </w:r>
    </w:p>
    <w:p w14:paraId="50E4E452" w14:textId="77777777" w:rsidR="00080130" w:rsidRPr="00080130" w:rsidRDefault="00ED7A29" w:rsidP="00080130">
      <w:pPr>
        <w:rPr>
          <w:u w:val="single"/>
        </w:rPr>
      </w:pPr>
      <w:r>
        <w:rPr>
          <w:u w:val="single"/>
        </w:rPr>
        <w:t xml:space="preserve">4.2.1 </w:t>
      </w:r>
      <w:r w:rsidR="00080130">
        <w:rPr>
          <w:u w:val="single"/>
        </w:rPr>
        <w:t>Tree Diagram:</w:t>
      </w:r>
    </w:p>
    <w:p w14:paraId="7818003E" w14:textId="181BFE70" w:rsidR="00080130" w:rsidRPr="008C7884" w:rsidRDefault="006C4D15" w:rsidP="00080130">
      <w:r>
        <w:br/>
      </w:r>
      <w:r w:rsidR="00E37DFE">
        <w:t>T</w:t>
      </w:r>
      <w:r w:rsidR="00080130" w:rsidRPr="008C7884">
        <w:t>he display will organize the categories into a tree as indicated below, with the 5 categories at the end of the tree being the ones students can drop individuals from the left into.</w:t>
      </w:r>
    </w:p>
    <w:p w14:paraId="4BCE3E4A" w14:textId="77777777" w:rsidR="00080130" w:rsidRPr="008C7884" w:rsidRDefault="00080130" w:rsidP="00080130">
      <w:pPr>
        <w:jc w:val="center"/>
      </w:pPr>
      <w:r w:rsidRPr="008C7884">
        <w:rPr>
          <w:noProof/>
        </w:rPr>
        <w:drawing>
          <wp:inline distT="0" distB="0" distL="0" distR="0" wp14:anchorId="411DE401" wp14:editId="32C0D51A">
            <wp:extent cx="352425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250" cy="1962150"/>
                    </a:xfrm>
                    <a:prstGeom prst="rect">
                      <a:avLst/>
                    </a:prstGeom>
                    <a:noFill/>
                    <a:ln>
                      <a:noFill/>
                    </a:ln>
                  </pic:spPr>
                </pic:pic>
              </a:graphicData>
            </a:graphic>
          </wp:inline>
        </w:drawing>
      </w:r>
    </w:p>
    <w:p w14:paraId="423868C9" w14:textId="77777777" w:rsidR="00080130" w:rsidRPr="008C7884" w:rsidRDefault="00080130" w:rsidP="00080130"/>
    <w:p w14:paraId="0918C0F0" w14:textId="77777777" w:rsidR="00080130" w:rsidRPr="008C7884" w:rsidRDefault="00ED7A29" w:rsidP="00080130">
      <w:pPr>
        <w:rPr>
          <w:u w:val="single"/>
        </w:rPr>
      </w:pPr>
      <w:r>
        <w:rPr>
          <w:u w:val="single"/>
        </w:rPr>
        <w:t xml:space="preserve">4.2.2 </w:t>
      </w:r>
      <w:r w:rsidR="00080130" w:rsidRPr="008C7884">
        <w:rPr>
          <w:u w:val="single"/>
        </w:rPr>
        <w:t>Category Definitions</w:t>
      </w:r>
      <w:r w:rsidR="00C34BDF">
        <w:rPr>
          <w:u w:val="single"/>
        </w:rPr>
        <w:t>:</w:t>
      </w:r>
    </w:p>
    <w:p w14:paraId="15AE6978" w14:textId="77777777" w:rsidR="00080130" w:rsidRPr="008C7884" w:rsidRDefault="00080130" w:rsidP="00080130">
      <w:pPr>
        <w:rPr>
          <w:u w:val="single"/>
        </w:rPr>
      </w:pPr>
      <w:commentRangeStart w:id="0"/>
      <w:r w:rsidRPr="008C7884">
        <w:t>Rolling over/clicking a category title</w:t>
      </w:r>
      <w:r w:rsidR="00C34BDF">
        <w:t xml:space="preserve"> in the tree diagram</w:t>
      </w:r>
      <w:r w:rsidRPr="008C7884">
        <w:t xml:space="preserve"> reveals the category’s definition.</w:t>
      </w:r>
      <w:commentRangeEnd w:id="0"/>
      <w:r w:rsidR="00860DE5">
        <w:rPr>
          <w:rStyle w:val="CommentReference"/>
          <w:rFonts w:eastAsiaTheme="minorEastAsia"/>
        </w:rPr>
        <w:commentReference w:id="0"/>
      </w:r>
    </w:p>
    <w:p w14:paraId="5F10CF7F" w14:textId="77777777" w:rsidR="00080130" w:rsidRDefault="00080130" w:rsidP="002014A1">
      <w:pPr>
        <w:pStyle w:val="ListParagraph"/>
        <w:numPr>
          <w:ilvl w:val="0"/>
          <w:numId w:val="4"/>
        </w:numPr>
      </w:pPr>
      <w:r w:rsidRPr="008C7884">
        <w:t>Non-institutional Adult Population</w:t>
      </w:r>
    </w:p>
    <w:p w14:paraId="22F5301A" w14:textId="77777777" w:rsidR="006A14BE" w:rsidRPr="00E37DFE" w:rsidRDefault="006A14BE" w:rsidP="006A14BE">
      <w:pPr>
        <w:pStyle w:val="ListParagraph"/>
        <w:numPr>
          <w:ilvl w:val="1"/>
          <w:numId w:val="4"/>
        </w:numPr>
      </w:pPr>
      <w:r w:rsidRPr="00E37DFE">
        <w:t>Rollover (BLS definition): Included are persons 16 years of age and older residing in the 50 States and the District of Columbia who are not inmates of institutions (for example, penal and mental facilities, homes for the aged), and who are not on active duty in the Armed Forces.</w:t>
      </w:r>
    </w:p>
    <w:p w14:paraId="33431DAD" w14:textId="77777777" w:rsidR="00080130" w:rsidRPr="008C7884" w:rsidRDefault="00080130" w:rsidP="002014A1">
      <w:pPr>
        <w:pStyle w:val="ListParagraph"/>
        <w:numPr>
          <w:ilvl w:val="0"/>
          <w:numId w:val="4"/>
        </w:numPr>
      </w:pPr>
      <w:r w:rsidRPr="008C7884">
        <w:t>Not in Labor Force (People who do not have a job and are not actively looking)</w:t>
      </w:r>
    </w:p>
    <w:p w14:paraId="30D65396" w14:textId="77777777" w:rsidR="00080130" w:rsidRPr="008C7884" w:rsidRDefault="00080130" w:rsidP="002014A1">
      <w:pPr>
        <w:pStyle w:val="ListParagraph"/>
        <w:numPr>
          <w:ilvl w:val="1"/>
          <w:numId w:val="4"/>
        </w:numPr>
      </w:pPr>
      <w:r w:rsidRPr="008C7884">
        <w:rPr>
          <w:b/>
        </w:rPr>
        <w:t>Rollover (BLS definition):</w:t>
      </w:r>
      <w:r w:rsidRPr="008C7884">
        <w:t xml:space="preserve"> Includes persons aged 16 years and older in the civilian non-institutional population who are neither employed nor unemployed in accordance with the definitions contained in this glossary. Information is collected on their desire for and availability for work, job search activity in the prior year, and reasons for not currently searching.</w:t>
      </w:r>
    </w:p>
    <w:p w14:paraId="29515DE3" w14:textId="77777777" w:rsidR="00080130" w:rsidRPr="008C7884" w:rsidRDefault="00080130" w:rsidP="002014A1">
      <w:pPr>
        <w:pStyle w:val="ListParagraph"/>
        <w:numPr>
          <w:ilvl w:val="0"/>
          <w:numId w:val="4"/>
        </w:numPr>
      </w:pPr>
      <w:r w:rsidRPr="008C7884">
        <w:lastRenderedPageBreak/>
        <w:t>Employed (People who have a job)</w:t>
      </w:r>
    </w:p>
    <w:p w14:paraId="318B9061" w14:textId="77777777" w:rsidR="00080130" w:rsidRPr="008C7884" w:rsidRDefault="00080130" w:rsidP="002014A1">
      <w:pPr>
        <w:pStyle w:val="ListParagraph"/>
        <w:numPr>
          <w:ilvl w:val="1"/>
          <w:numId w:val="4"/>
        </w:numPr>
      </w:pPr>
      <w:r w:rsidRPr="008C7884">
        <w:rPr>
          <w:b/>
        </w:rPr>
        <w:t>Rollover (BLS definition):</w:t>
      </w:r>
      <w:r w:rsidRPr="008C7884">
        <w:t xml:space="preserve"> Persons 16 years and over in the civilian </w:t>
      </w:r>
      <w:proofErr w:type="spellStart"/>
      <w:r w:rsidRPr="008C7884">
        <w:t>noninstitutional</w:t>
      </w:r>
      <w:proofErr w:type="spellEnd"/>
      <w:r w:rsidRPr="008C7884">
        <w:t xml:space="preserve"> population who, during the reference week, (a) did any work at all (at least 1 hour) as paid employees; worked in their own business, profession, or on their own farm, or worked 15 hours or more as unpaid workers in an enterprise operated by a member of the family; and (b) all those who were not working but who had jobs or businesses from which they were temporarily absent because of vacation, illness, bad weather, childcare problems, maternity or paternity leave, labor-management dispute, job training, or other family or personal reasons, whether or not they were paid for the time off or were seeking other jobs. Each employed person is counted only once, even if he or she holds more than one job. Excluded are persons whose only activity consisted of work around their own house (painting, repairing, or own home housework) or volunteer work for religious, charitable, and other organizations.</w:t>
      </w:r>
    </w:p>
    <w:p w14:paraId="522E9495" w14:textId="77777777" w:rsidR="00080130" w:rsidRPr="008C7884" w:rsidRDefault="00080130" w:rsidP="002014A1">
      <w:pPr>
        <w:pStyle w:val="ListParagraph"/>
        <w:numPr>
          <w:ilvl w:val="0"/>
          <w:numId w:val="4"/>
        </w:numPr>
      </w:pPr>
      <w:r w:rsidRPr="008C7884">
        <w:t>Unemployed (People who do not have a job and are actively looking)</w:t>
      </w:r>
    </w:p>
    <w:p w14:paraId="6006EC92" w14:textId="77777777" w:rsidR="00080130" w:rsidRPr="008C7884" w:rsidRDefault="00080130" w:rsidP="002014A1">
      <w:pPr>
        <w:pStyle w:val="ListParagraph"/>
        <w:numPr>
          <w:ilvl w:val="1"/>
          <w:numId w:val="4"/>
        </w:numPr>
      </w:pPr>
      <w:r w:rsidRPr="008C7884">
        <w:rPr>
          <w:b/>
        </w:rPr>
        <w:t>Rollover (BLS definition)</w:t>
      </w:r>
      <w:r w:rsidRPr="008C7884">
        <w:t xml:space="preserve"> Persons aged 16 years and older who had no employment during the reference week, were available for work, except for temporary illness, and had made specific efforts to find employment sometime during the 4-week period ending with the reference week. Persons who were waiting to be recalled to a job from which they had been laid off need not have been looking for work to be classified as unemployed.</w:t>
      </w:r>
    </w:p>
    <w:p w14:paraId="04AE9215" w14:textId="77777777" w:rsidR="00080130" w:rsidRPr="008C7884" w:rsidRDefault="00080130" w:rsidP="002014A1">
      <w:pPr>
        <w:pStyle w:val="ListParagraph"/>
        <w:numPr>
          <w:ilvl w:val="0"/>
          <w:numId w:val="4"/>
        </w:numPr>
      </w:pPr>
      <w:r w:rsidRPr="008C7884">
        <w:t>Frictionally Unemployed</w:t>
      </w:r>
    </w:p>
    <w:p w14:paraId="3826D877" w14:textId="77777777" w:rsidR="00080130" w:rsidRPr="00E37DFE" w:rsidRDefault="00080130" w:rsidP="002014A1">
      <w:pPr>
        <w:pStyle w:val="ListParagraph"/>
        <w:numPr>
          <w:ilvl w:val="1"/>
          <w:numId w:val="4"/>
        </w:numPr>
      </w:pPr>
      <w:r w:rsidRPr="00E37DFE">
        <w:rPr>
          <w:b/>
        </w:rPr>
        <w:t>Rollover</w:t>
      </w:r>
      <w:r w:rsidRPr="00E37DFE">
        <w:t xml:space="preserve">: Unemployment that arises from people entering and leaving the labor force, from quitting jobs to find better ones, </w:t>
      </w:r>
      <w:r w:rsidRPr="00B63D33">
        <w:rPr>
          <w:color w:val="000000" w:themeColor="text1"/>
        </w:rPr>
        <w:t xml:space="preserve">and </w:t>
      </w:r>
      <w:r w:rsidR="004067B2" w:rsidRPr="00B63D33">
        <w:rPr>
          <w:color w:val="000000" w:themeColor="text1"/>
        </w:rPr>
        <w:t xml:space="preserve">from the </w:t>
      </w:r>
      <w:r w:rsidR="004067B2" w:rsidRPr="00E37DFE">
        <w:rPr>
          <w:color w:val="000000" w:themeColor="text1"/>
        </w:rPr>
        <w:t>process of matching workers with jobs</w:t>
      </w:r>
      <w:r w:rsidR="00690D7B" w:rsidRPr="00E37DFE">
        <w:rPr>
          <w:color w:val="000000" w:themeColor="text1"/>
        </w:rPr>
        <w:t>.  It can also occur as a result of a layoff or termination with cause.</w:t>
      </w:r>
      <w:r w:rsidR="00690D7B" w:rsidRPr="00E37DFE">
        <w:rPr>
          <w:color w:val="FF0000"/>
        </w:rPr>
        <w:t xml:space="preserve"> </w:t>
      </w:r>
    </w:p>
    <w:p w14:paraId="454B26D8" w14:textId="77777777" w:rsidR="00080130" w:rsidRPr="00E37DFE" w:rsidRDefault="00080130" w:rsidP="002014A1">
      <w:pPr>
        <w:pStyle w:val="ListParagraph"/>
        <w:numPr>
          <w:ilvl w:val="0"/>
          <w:numId w:val="4"/>
        </w:numPr>
      </w:pPr>
      <w:r w:rsidRPr="00E37DFE">
        <w:t>Structurally Unemployed</w:t>
      </w:r>
    </w:p>
    <w:p w14:paraId="6F1E0F99" w14:textId="77777777" w:rsidR="00080130" w:rsidRPr="00E37DFE" w:rsidRDefault="00080130" w:rsidP="002014A1">
      <w:pPr>
        <w:pStyle w:val="ListParagraph"/>
        <w:numPr>
          <w:ilvl w:val="1"/>
          <w:numId w:val="4"/>
        </w:numPr>
      </w:pPr>
      <w:r w:rsidRPr="00E37DFE">
        <w:rPr>
          <w:b/>
        </w:rPr>
        <w:t>Rollover</w:t>
      </w:r>
      <w:r w:rsidRPr="00E37DFE">
        <w:t>: Unemployment that arises from a mismatch between the skills and attributes of workers and the requirements of jobs.</w:t>
      </w:r>
      <w:r w:rsidR="007A1F75" w:rsidRPr="00E37DFE">
        <w:t xml:space="preserve"> It can be created when there are technological advances or other deceases in labor demand in a specific industry.</w:t>
      </w:r>
    </w:p>
    <w:p w14:paraId="6F494655" w14:textId="77777777" w:rsidR="00080130" w:rsidRPr="00E37DFE" w:rsidRDefault="00080130" w:rsidP="002014A1">
      <w:pPr>
        <w:pStyle w:val="ListParagraph"/>
        <w:numPr>
          <w:ilvl w:val="0"/>
          <w:numId w:val="4"/>
        </w:numPr>
      </w:pPr>
      <w:r w:rsidRPr="00E37DFE">
        <w:t xml:space="preserve">Cyclically Unemployed </w:t>
      </w:r>
    </w:p>
    <w:p w14:paraId="691C1E7E" w14:textId="77777777" w:rsidR="00080130" w:rsidRPr="00E37DFE" w:rsidRDefault="00080130" w:rsidP="002014A1">
      <w:pPr>
        <w:pStyle w:val="ListParagraph"/>
        <w:numPr>
          <w:ilvl w:val="1"/>
          <w:numId w:val="4"/>
        </w:numPr>
      </w:pPr>
      <w:r w:rsidRPr="00E37DFE">
        <w:rPr>
          <w:b/>
        </w:rPr>
        <w:t>Rollover</w:t>
      </w:r>
      <w:r w:rsidRPr="00E37DFE">
        <w:t xml:space="preserve">: Unemployment that arises from a decline in </w:t>
      </w:r>
      <w:r w:rsidR="004067B2" w:rsidRPr="00E37DFE">
        <w:t xml:space="preserve">economic activity from a downturn in the </w:t>
      </w:r>
      <w:r w:rsidRPr="00E37DFE">
        <w:t>business cycle (recession).</w:t>
      </w:r>
    </w:p>
    <w:p w14:paraId="76CAAC19" w14:textId="77777777" w:rsidR="00C34BDF" w:rsidRPr="008C7884" w:rsidRDefault="00ED7A29" w:rsidP="00C34BDF">
      <w:pPr>
        <w:rPr>
          <w:u w:val="single"/>
        </w:rPr>
      </w:pPr>
      <w:r>
        <w:rPr>
          <w:u w:val="single"/>
        </w:rPr>
        <w:t xml:space="preserve">4.2.3 </w:t>
      </w:r>
      <w:r w:rsidR="00C34BDF" w:rsidRPr="008C7884">
        <w:rPr>
          <w:u w:val="single"/>
        </w:rPr>
        <w:t>Category Numbering</w:t>
      </w:r>
      <w:r w:rsidR="00C34BDF">
        <w:rPr>
          <w:u w:val="single"/>
        </w:rPr>
        <w:t>:</w:t>
      </w:r>
    </w:p>
    <w:p w14:paraId="5839439A" w14:textId="77777777" w:rsidR="00C34BDF" w:rsidRPr="008C7884" w:rsidRDefault="00C34BDF" w:rsidP="00C34BDF">
      <w:r w:rsidRPr="008C7884">
        <w:t xml:space="preserve">Each category in the tree will display the number of individuals who are currently placed within it; at the start of the level, these numbers will be 0. When an individual is placed correctly into a category, the numbers </w:t>
      </w:r>
      <w:r>
        <w:t xml:space="preserve">will </w:t>
      </w:r>
      <w:r w:rsidRPr="008C7884">
        <w:t xml:space="preserve">update. </w:t>
      </w:r>
      <w:r>
        <w:t>The numbers should update step by step up the tree so that it is clear how the numbers move up the tree.</w:t>
      </w:r>
    </w:p>
    <w:p w14:paraId="27E342FD" w14:textId="77777777" w:rsidR="00C34BDF" w:rsidRPr="008C7884" w:rsidRDefault="00C34BDF" w:rsidP="002014A1">
      <w:pPr>
        <w:pStyle w:val="ListParagraph"/>
        <w:numPr>
          <w:ilvl w:val="0"/>
          <w:numId w:val="5"/>
        </w:numPr>
      </w:pPr>
      <w:r w:rsidRPr="008C7884">
        <w:t>Example 1: An individual is correctly placed in the Structurally Unemployed category, and the following categories increase by one</w:t>
      </w:r>
      <w:r>
        <w:t xml:space="preserve"> in the following order</w:t>
      </w:r>
      <w:r w:rsidRPr="008C7884">
        <w:t>:</w:t>
      </w:r>
    </w:p>
    <w:p w14:paraId="548DA7CB" w14:textId="77777777" w:rsidR="00C34BDF" w:rsidRPr="008C7884" w:rsidRDefault="00C34BDF" w:rsidP="002014A1">
      <w:pPr>
        <w:pStyle w:val="ListParagraph"/>
        <w:numPr>
          <w:ilvl w:val="1"/>
          <w:numId w:val="5"/>
        </w:numPr>
      </w:pPr>
      <w:r w:rsidRPr="008C7884">
        <w:t>Structurally Unemployed</w:t>
      </w:r>
    </w:p>
    <w:p w14:paraId="596B0650" w14:textId="77777777" w:rsidR="00C34BDF" w:rsidRPr="008C7884" w:rsidRDefault="00C34BDF" w:rsidP="002014A1">
      <w:pPr>
        <w:pStyle w:val="ListParagraph"/>
        <w:numPr>
          <w:ilvl w:val="1"/>
          <w:numId w:val="5"/>
        </w:numPr>
      </w:pPr>
      <w:r w:rsidRPr="008C7884">
        <w:lastRenderedPageBreak/>
        <w:t>Unemployed</w:t>
      </w:r>
    </w:p>
    <w:p w14:paraId="79DE16A8" w14:textId="77777777" w:rsidR="00C34BDF" w:rsidRPr="008C7884" w:rsidRDefault="00C34BDF" w:rsidP="002014A1">
      <w:pPr>
        <w:pStyle w:val="ListParagraph"/>
        <w:numPr>
          <w:ilvl w:val="1"/>
          <w:numId w:val="5"/>
        </w:numPr>
      </w:pPr>
      <w:r w:rsidRPr="008C7884">
        <w:t>Labor Force</w:t>
      </w:r>
    </w:p>
    <w:p w14:paraId="581824F0" w14:textId="77777777" w:rsidR="00C34BDF" w:rsidRPr="008C7884" w:rsidRDefault="00C34BDF" w:rsidP="002014A1">
      <w:pPr>
        <w:pStyle w:val="ListParagraph"/>
        <w:numPr>
          <w:ilvl w:val="1"/>
          <w:numId w:val="5"/>
        </w:numPr>
      </w:pPr>
      <w:r w:rsidRPr="008C7884">
        <w:t>Non-institutional Adult Population</w:t>
      </w:r>
    </w:p>
    <w:p w14:paraId="314DF969" w14:textId="77777777" w:rsidR="00C34BDF" w:rsidRPr="008C7884" w:rsidRDefault="00C34BDF" w:rsidP="002014A1">
      <w:pPr>
        <w:pStyle w:val="ListParagraph"/>
        <w:numPr>
          <w:ilvl w:val="0"/>
          <w:numId w:val="5"/>
        </w:numPr>
      </w:pPr>
      <w:r w:rsidRPr="008C7884">
        <w:t>Example 2: An individual is correctly placed in the Not in Labor Force category, and the following categories increase by one</w:t>
      </w:r>
      <w:r>
        <w:t xml:space="preserve"> in the following order</w:t>
      </w:r>
      <w:r w:rsidRPr="008C7884">
        <w:t>:</w:t>
      </w:r>
    </w:p>
    <w:p w14:paraId="1765EC0A" w14:textId="77777777" w:rsidR="00C34BDF" w:rsidRPr="008C7884" w:rsidRDefault="00C34BDF" w:rsidP="002014A1">
      <w:pPr>
        <w:pStyle w:val="ListParagraph"/>
        <w:numPr>
          <w:ilvl w:val="1"/>
          <w:numId w:val="5"/>
        </w:numPr>
      </w:pPr>
      <w:r w:rsidRPr="008C7884">
        <w:t>Not in Labor Force</w:t>
      </w:r>
    </w:p>
    <w:p w14:paraId="3C1D0CA2" w14:textId="77777777" w:rsidR="00C34BDF" w:rsidRPr="008C7884" w:rsidRDefault="00C34BDF" w:rsidP="002014A1">
      <w:pPr>
        <w:pStyle w:val="ListParagraph"/>
        <w:numPr>
          <w:ilvl w:val="1"/>
          <w:numId w:val="5"/>
        </w:numPr>
      </w:pPr>
      <w:r w:rsidRPr="008C7884">
        <w:t>Non-institutional Adult Population</w:t>
      </w:r>
    </w:p>
    <w:p w14:paraId="417A63E4" w14:textId="77777777" w:rsidR="00080130" w:rsidRPr="008C7884" w:rsidRDefault="00080130" w:rsidP="00080130">
      <w:pPr>
        <w:rPr>
          <w:u w:val="single"/>
        </w:rPr>
      </w:pPr>
    </w:p>
    <w:p w14:paraId="0F56EEC8" w14:textId="77777777" w:rsidR="00C34BDF" w:rsidRDefault="00ED7A29" w:rsidP="00C34BDF">
      <w:pPr>
        <w:pStyle w:val="Subtitle"/>
      </w:pPr>
      <w:r>
        <w:t xml:space="preserve">4.3 </w:t>
      </w:r>
      <w:r w:rsidR="00C34BDF">
        <w:t>Individuals</w:t>
      </w:r>
    </w:p>
    <w:p w14:paraId="1513370A" w14:textId="77777777" w:rsidR="00C34BDF" w:rsidRDefault="00ED7A29" w:rsidP="00C34BDF">
      <w:pPr>
        <w:rPr>
          <w:u w:val="single"/>
        </w:rPr>
      </w:pPr>
      <w:r>
        <w:rPr>
          <w:u w:val="single"/>
        </w:rPr>
        <w:t xml:space="preserve">4.3.1 </w:t>
      </w:r>
      <w:r w:rsidR="00C34BDF">
        <w:rPr>
          <w:u w:val="single"/>
        </w:rPr>
        <w:t>Overview:</w:t>
      </w:r>
    </w:p>
    <w:p w14:paraId="1D333FF2" w14:textId="77777777" w:rsidR="00C34BDF" w:rsidRPr="00C34BDF" w:rsidRDefault="00C34BDF" w:rsidP="002014A1">
      <w:pPr>
        <w:pStyle w:val="ListParagraph"/>
        <w:numPr>
          <w:ilvl w:val="0"/>
          <w:numId w:val="6"/>
        </w:numPr>
        <w:rPr>
          <w:u w:val="single"/>
        </w:rPr>
      </w:pPr>
      <w:r>
        <w:t>The left hand side will have 18 individuals that the student will need to categorize.</w:t>
      </w:r>
    </w:p>
    <w:p w14:paraId="5228DB10" w14:textId="77777777" w:rsidR="00C34BDF" w:rsidRPr="00C34BDF" w:rsidRDefault="00C34BDF" w:rsidP="002014A1">
      <w:pPr>
        <w:pStyle w:val="ListParagraph"/>
        <w:numPr>
          <w:ilvl w:val="0"/>
          <w:numId w:val="6"/>
        </w:numPr>
        <w:rPr>
          <w:u w:val="single"/>
        </w:rPr>
      </w:pPr>
      <w:r>
        <w:t>Rolling over an individual will reveal the description associated with that individual.</w:t>
      </w:r>
    </w:p>
    <w:p w14:paraId="0468DED7" w14:textId="77777777" w:rsidR="00C34BDF" w:rsidRPr="00C34BDF" w:rsidRDefault="00C34BDF" w:rsidP="002014A1">
      <w:pPr>
        <w:pStyle w:val="ListParagraph"/>
        <w:numPr>
          <w:ilvl w:val="0"/>
          <w:numId w:val="6"/>
        </w:numPr>
        <w:rPr>
          <w:u w:val="single"/>
        </w:rPr>
      </w:pPr>
      <w:r>
        <w:t>The 18 individuals will be randomly drawn from the category pools of individuals as follows:</w:t>
      </w:r>
    </w:p>
    <w:p w14:paraId="46399268" w14:textId="77777777" w:rsidR="00C34BDF" w:rsidRDefault="00E37DFE" w:rsidP="002014A1">
      <w:pPr>
        <w:pStyle w:val="ListParagraph"/>
        <w:numPr>
          <w:ilvl w:val="1"/>
          <w:numId w:val="6"/>
        </w:numPr>
        <w:rPr>
          <w:u w:val="single"/>
        </w:rPr>
      </w:pPr>
      <w:r>
        <w:t>T</w:t>
      </w:r>
      <w:r w:rsidR="00C34BDF" w:rsidRPr="008C7884">
        <w:t xml:space="preserve">he individuals that the students are required to categorize will be chosen randomly from the pool of individuals for each of </w:t>
      </w:r>
      <w:r w:rsidR="00C34BDF">
        <w:t xml:space="preserve">the </w:t>
      </w:r>
      <w:r w:rsidR="00C34BDF" w:rsidRPr="008C7884">
        <w:t>5 categories.  The number of individuals chosen for each of the 5 categories will be determined as follows:</w:t>
      </w:r>
    </w:p>
    <w:p w14:paraId="29B27161" w14:textId="77777777" w:rsidR="00C34BDF" w:rsidRPr="00C34BDF" w:rsidRDefault="00C34BDF" w:rsidP="002014A1">
      <w:pPr>
        <w:pStyle w:val="ListParagraph"/>
        <w:numPr>
          <w:ilvl w:val="2"/>
          <w:numId w:val="6"/>
        </w:numPr>
        <w:rPr>
          <w:u w:val="single"/>
        </w:rPr>
      </w:pPr>
      <w:r w:rsidRPr="008C7884">
        <w:t>2 of the 5 categories will be randomly chosen to include 3 individuals</w:t>
      </w:r>
    </w:p>
    <w:p w14:paraId="3DB468A9" w14:textId="77777777" w:rsidR="00C34BDF" w:rsidRPr="00C34BDF" w:rsidRDefault="00C34BDF" w:rsidP="002014A1">
      <w:pPr>
        <w:pStyle w:val="ListParagraph"/>
        <w:numPr>
          <w:ilvl w:val="2"/>
          <w:numId w:val="6"/>
        </w:numPr>
        <w:rPr>
          <w:u w:val="single"/>
        </w:rPr>
      </w:pPr>
      <w:r w:rsidRPr="008C7884">
        <w:t>The remaining 3 categories will include 4 individuals.</w:t>
      </w:r>
    </w:p>
    <w:p w14:paraId="4D1FEDBE" w14:textId="77777777" w:rsidR="00080130" w:rsidRPr="008C7884" w:rsidRDefault="00ED7A29" w:rsidP="00080130">
      <w:pPr>
        <w:rPr>
          <w:u w:val="single"/>
        </w:rPr>
      </w:pPr>
      <w:r w:rsidRPr="00E37DFE">
        <w:rPr>
          <w:u w:val="single"/>
        </w:rPr>
        <w:t xml:space="preserve">4.3.2 </w:t>
      </w:r>
      <w:r w:rsidR="009B577F" w:rsidRPr="00E37DFE">
        <w:rPr>
          <w:u w:val="single"/>
        </w:rPr>
        <w:t xml:space="preserve">Category </w:t>
      </w:r>
      <w:r w:rsidR="00080130" w:rsidRPr="00E37DFE">
        <w:rPr>
          <w:u w:val="single"/>
        </w:rPr>
        <w:t>Pool</w:t>
      </w:r>
      <w:r w:rsidR="00C34BDF" w:rsidRPr="00E37DFE">
        <w:rPr>
          <w:u w:val="single"/>
        </w:rPr>
        <w:t>s</w:t>
      </w:r>
      <w:r w:rsidR="00080130" w:rsidRPr="00E37DFE">
        <w:rPr>
          <w:u w:val="single"/>
        </w:rPr>
        <w:t xml:space="preserve"> of Individuals</w:t>
      </w:r>
      <w:r w:rsidR="0077362C" w:rsidRPr="00E37DFE">
        <w:rPr>
          <w:u w:val="single"/>
        </w:rPr>
        <w:t>:</w:t>
      </w:r>
    </w:p>
    <w:p w14:paraId="5CF05D66" w14:textId="77777777" w:rsidR="00786784" w:rsidRPr="00786784" w:rsidRDefault="00786784" w:rsidP="002014A1">
      <w:pPr>
        <w:numPr>
          <w:ilvl w:val="0"/>
          <w:numId w:val="7"/>
        </w:numPr>
        <w:contextualSpacing/>
        <w:rPr>
          <w:rFonts w:eastAsiaTheme="minorEastAsia"/>
        </w:rPr>
      </w:pPr>
      <w:r w:rsidRPr="00786784">
        <w:rPr>
          <w:rFonts w:eastAsiaTheme="minorEastAsia"/>
        </w:rPr>
        <w:t>Not in Labor Force - Pool of 15</w:t>
      </w:r>
    </w:p>
    <w:p w14:paraId="0C3C07EC" w14:textId="77777777" w:rsidR="00786784" w:rsidRPr="00645093" w:rsidRDefault="00786784" w:rsidP="002014A1">
      <w:pPr>
        <w:numPr>
          <w:ilvl w:val="1"/>
          <w:numId w:val="7"/>
        </w:numPr>
        <w:contextualSpacing/>
        <w:rPr>
          <w:rFonts w:eastAsiaTheme="minorEastAsia"/>
        </w:rPr>
      </w:pPr>
      <w:proofErr w:type="spellStart"/>
      <w:r w:rsidRPr="00645093">
        <w:rPr>
          <w:rFonts w:eastAsiaTheme="minorEastAsia"/>
        </w:rPr>
        <w:t>Jiayi</w:t>
      </w:r>
      <w:proofErr w:type="spellEnd"/>
      <w:r w:rsidRPr="00645093">
        <w:rPr>
          <w:rFonts w:eastAsiaTheme="minorEastAsia"/>
        </w:rPr>
        <w:t xml:space="preserve"> stays home cooking, cleaning and taking care of her home and her family. </w:t>
      </w:r>
    </w:p>
    <w:p w14:paraId="7608917E" w14:textId="77777777" w:rsidR="00786784" w:rsidRPr="00645093" w:rsidRDefault="00786784" w:rsidP="002014A1">
      <w:pPr>
        <w:numPr>
          <w:ilvl w:val="1"/>
          <w:numId w:val="7"/>
        </w:numPr>
        <w:contextualSpacing/>
        <w:rPr>
          <w:rFonts w:eastAsiaTheme="minorEastAsia"/>
        </w:rPr>
      </w:pPr>
      <w:r w:rsidRPr="00645093">
        <w:rPr>
          <w:rFonts w:eastAsiaTheme="minorEastAsia"/>
        </w:rPr>
        <w:t>Roger stays home taking care of his three children.</w:t>
      </w:r>
    </w:p>
    <w:p w14:paraId="41C287C8" w14:textId="77777777" w:rsidR="00786784" w:rsidRPr="00645093" w:rsidRDefault="008B7B3D" w:rsidP="002014A1">
      <w:pPr>
        <w:numPr>
          <w:ilvl w:val="1"/>
          <w:numId w:val="7"/>
        </w:numPr>
        <w:contextualSpacing/>
        <w:rPr>
          <w:rFonts w:eastAsiaTheme="minorEastAsia"/>
        </w:rPr>
      </w:pPr>
      <w:r w:rsidRPr="00645093">
        <w:rPr>
          <w:rFonts w:eastAsiaTheme="minorEastAsia"/>
        </w:rPr>
        <w:t>Two weeks ago, Kayla</w:t>
      </w:r>
      <w:r w:rsidR="00786784" w:rsidRPr="00645093">
        <w:rPr>
          <w:rFonts w:eastAsiaTheme="minorEastAsia"/>
        </w:rPr>
        <w:t xml:space="preserve"> stopped looking for work after sending her resume out to 30 potential employers and only receiving one interview (in which she did not receive a job offer)</w:t>
      </w:r>
      <w:r w:rsidRPr="00645093">
        <w:rPr>
          <w:rFonts w:eastAsiaTheme="minorEastAsia"/>
        </w:rPr>
        <w:t>.</w:t>
      </w:r>
    </w:p>
    <w:p w14:paraId="5EDFEAFB" w14:textId="77777777" w:rsidR="00786784" w:rsidRPr="00645093" w:rsidRDefault="00786784" w:rsidP="002014A1">
      <w:pPr>
        <w:numPr>
          <w:ilvl w:val="1"/>
          <w:numId w:val="7"/>
        </w:numPr>
        <w:contextualSpacing/>
        <w:rPr>
          <w:rFonts w:eastAsiaTheme="minorEastAsia"/>
        </w:rPr>
      </w:pPr>
      <w:r w:rsidRPr="00645093">
        <w:rPr>
          <w:rFonts w:eastAsiaTheme="minorEastAsia"/>
        </w:rPr>
        <w:t>Marge recently quit her job after 30 years</w:t>
      </w:r>
      <w:r w:rsidR="008B7B3D" w:rsidRPr="00645093">
        <w:rPr>
          <w:rFonts w:eastAsiaTheme="minorEastAsia"/>
        </w:rPr>
        <w:t xml:space="preserve"> of working at a financial firm so she would have more time to pursue her hobbies.</w:t>
      </w:r>
    </w:p>
    <w:p w14:paraId="4F468B87" w14:textId="77777777" w:rsidR="00786784" w:rsidRPr="00645093" w:rsidRDefault="00786784" w:rsidP="002014A1">
      <w:pPr>
        <w:numPr>
          <w:ilvl w:val="1"/>
          <w:numId w:val="7"/>
        </w:numPr>
        <w:contextualSpacing/>
        <w:rPr>
          <w:rFonts w:eastAsiaTheme="minorEastAsia"/>
        </w:rPr>
      </w:pPr>
      <w:proofErr w:type="spellStart"/>
      <w:r w:rsidRPr="00645093">
        <w:rPr>
          <w:rFonts w:eastAsiaTheme="minorEastAsia"/>
        </w:rPr>
        <w:t>Vikram</w:t>
      </w:r>
      <w:proofErr w:type="spellEnd"/>
      <w:r w:rsidRPr="00645093">
        <w:rPr>
          <w:rFonts w:eastAsiaTheme="minorEastAsia"/>
        </w:rPr>
        <w:t xml:space="preserve"> is a full-time student taking six classes at American University.</w:t>
      </w:r>
    </w:p>
    <w:p w14:paraId="6063ACE8" w14:textId="77777777" w:rsidR="00786784" w:rsidRPr="00860DE5" w:rsidRDefault="00786784" w:rsidP="002014A1">
      <w:pPr>
        <w:numPr>
          <w:ilvl w:val="1"/>
          <w:numId w:val="7"/>
        </w:numPr>
        <w:contextualSpacing/>
        <w:rPr>
          <w:rFonts w:eastAsiaTheme="minorEastAsia"/>
        </w:rPr>
      </w:pPr>
      <w:r w:rsidRPr="00645093">
        <w:rPr>
          <w:rFonts w:eastAsiaTheme="minorEastAsia"/>
        </w:rPr>
        <w:t>Shelia is a part-time student taking three classes at Sta</w:t>
      </w:r>
      <w:r w:rsidR="008B7B3D" w:rsidRPr="00645093">
        <w:rPr>
          <w:rFonts w:eastAsiaTheme="minorEastAsia"/>
        </w:rPr>
        <w:t xml:space="preserve">te University. When she’s not at </w:t>
      </w:r>
      <w:r w:rsidR="008B7B3D" w:rsidRPr="00860DE5">
        <w:rPr>
          <w:rFonts w:eastAsiaTheme="minorEastAsia"/>
        </w:rPr>
        <w:t>school or studying, she helps take care of her three younger siblings.</w:t>
      </w:r>
    </w:p>
    <w:p w14:paraId="6AED2B94" w14:textId="77777777" w:rsidR="00786784" w:rsidRPr="00860DE5" w:rsidRDefault="008B7B3D" w:rsidP="002014A1">
      <w:pPr>
        <w:numPr>
          <w:ilvl w:val="1"/>
          <w:numId w:val="7"/>
        </w:numPr>
        <w:contextualSpacing/>
        <w:rPr>
          <w:rFonts w:eastAsiaTheme="minorEastAsia"/>
        </w:rPr>
      </w:pPr>
      <w:r w:rsidRPr="00860DE5">
        <w:rPr>
          <w:rFonts w:eastAsiaTheme="minorEastAsia"/>
        </w:rPr>
        <w:t xml:space="preserve">Micah </w:t>
      </w:r>
      <w:r w:rsidR="00786784" w:rsidRPr="00860DE5">
        <w:rPr>
          <w:rFonts w:eastAsiaTheme="minorEastAsia"/>
        </w:rPr>
        <w:t>want</w:t>
      </w:r>
      <w:r w:rsidRPr="00860DE5">
        <w:rPr>
          <w:rFonts w:eastAsiaTheme="minorEastAsia"/>
        </w:rPr>
        <w:t>s</w:t>
      </w:r>
      <w:r w:rsidR="00786784" w:rsidRPr="00860DE5">
        <w:rPr>
          <w:rFonts w:eastAsiaTheme="minorEastAsia"/>
        </w:rPr>
        <w:t xml:space="preserve"> to work but h</w:t>
      </w:r>
      <w:r w:rsidRPr="00860DE5">
        <w:rPr>
          <w:rFonts w:eastAsiaTheme="minorEastAsia"/>
        </w:rPr>
        <w:t xml:space="preserve">as not looked for work for six weeks, because </w:t>
      </w:r>
      <w:r w:rsidR="00786784" w:rsidRPr="00860DE5">
        <w:rPr>
          <w:rFonts w:eastAsiaTheme="minorEastAsia"/>
        </w:rPr>
        <w:t>he feels there are no jobs in residential construction.</w:t>
      </w:r>
    </w:p>
    <w:p w14:paraId="27ADAACD" w14:textId="77777777" w:rsidR="00786784" w:rsidRPr="00860DE5" w:rsidRDefault="00786784" w:rsidP="002014A1">
      <w:pPr>
        <w:numPr>
          <w:ilvl w:val="1"/>
          <w:numId w:val="7"/>
        </w:numPr>
        <w:contextualSpacing/>
        <w:rPr>
          <w:rFonts w:eastAsiaTheme="minorEastAsia"/>
        </w:rPr>
      </w:pPr>
      <w:r w:rsidRPr="00860DE5">
        <w:rPr>
          <w:rFonts w:eastAsiaTheme="minorEastAsia"/>
        </w:rPr>
        <w:t>Trey recently wanted to work but has not looked for work in the last six weeks.</w:t>
      </w:r>
    </w:p>
    <w:p w14:paraId="4C7E52D0" w14:textId="77777777" w:rsidR="00786784" w:rsidRPr="00860DE5" w:rsidRDefault="00786784" w:rsidP="002014A1">
      <w:pPr>
        <w:numPr>
          <w:ilvl w:val="1"/>
          <w:numId w:val="7"/>
        </w:numPr>
        <w:contextualSpacing/>
        <w:rPr>
          <w:rFonts w:eastAsiaTheme="minorEastAsia"/>
        </w:rPr>
      </w:pPr>
      <w:r w:rsidRPr="00860DE5">
        <w:rPr>
          <w:rFonts w:eastAsiaTheme="minorEastAsia"/>
        </w:rPr>
        <w:t>Joseph quit his job to take care of his elderly parents.</w:t>
      </w:r>
    </w:p>
    <w:p w14:paraId="253BD553" w14:textId="77777777" w:rsidR="00786784" w:rsidRPr="00860DE5" w:rsidRDefault="00786784" w:rsidP="002014A1">
      <w:pPr>
        <w:numPr>
          <w:ilvl w:val="1"/>
          <w:numId w:val="7"/>
        </w:numPr>
        <w:contextualSpacing/>
        <w:rPr>
          <w:rFonts w:eastAsiaTheme="minorEastAsia"/>
        </w:rPr>
      </w:pPr>
      <w:r w:rsidRPr="00860DE5">
        <w:rPr>
          <w:rFonts w:eastAsiaTheme="minorEastAsia"/>
        </w:rPr>
        <w:t xml:space="preserve">Jared is 14 years old </w:t>
      </w:r>
      <w:r w:rsidR="008B7B3D" w:rsidRPr="00860DE5">
        <w:rPr>
          <w:rFonts w:eastAsiaTheme="minorEastAsia"/>
        </w:rPr>
        <w:t>and earns money</w:t>
      </w:r>
      <w:r w:rsidRPr="00860DE5">
        <w:rPr>
          <w:rFonts w:eastAsiaTheme="minorEastAsia"/>
        </w:rPr>
        <w:t xml:space="preserve"> working 25 hours each week at his parent’s store.</w:t>
      </w:r>
    </w:p>
    <w:p w14:paraId="037389E1" w14:textId="77777777" w:rsidR="00786784" w:rsidRPr="00860DE5" w:rsidRDefault="00786784" w:rsidP="002014A1">
      <w:pPr>
        <w:numPr>
          <w:ilvl w:val="1"/>
          <w:numId w:val="7"/>
        </w:numPr>
        <w:contextualSpacing/>
        <w:rPr>
          <w:rFonts w:eastAsiaTheme="minorEastAsia"/>
        </w:rPr>
      </w:pPr>
      <w:r w:rsidRPr="00860DE5">
        <w:rPr>
          <w:rFonts w:eastAsiaTheme="minorEastAsia"/>
        </w:rPr>
        <w:t>Greg volunteers 30 hours each week at the local soup kitchen.</w:t>
      </w:r>
    </w:p>
    <w:p w14:paraId="027D1D1D" w14:textId="77777777" w:rsidR="00786784" w:rsidRPr="00860DE5" w:rsidRDefault="00786784" w:rsidP="002014A1">
      <w:pPr>
        <w:numPr>
          <w:ilvl w:val="1"/>
          <w:numId w:val="7"/>
        </w:numPr>
        <w:contextualSpacing/>
        <w:rPr>
          <w:rFonts w:eastAsiaTheme="minorEastAsia"/>
        </w:rPr>
      </w:pPr>
      <w:r w:rsidRPr="00860DE5">
        <w:rPr>
          <w:rFonts w:eastAsiaTheme="minorEastAsia"/>
        </w:rPr>
        <w:t>Eric needed a break from his job search and has not looked for a job in four weeks.</w:t>
      </w:r>
    </w:p>
    <w:p w14:paraId="14D280A2" w14:textId="77777777" w:rsidR="00786784" w:rsidRPr="00860DE5" w:rsidRDefault="00786784" w:rsidP="002014A1">
      <w:pPr>
        <w:numPr>
          <w:ilvl w:val="1"/>
          <w:numId w:val="7"/>
        </w:numPr>
        <w:contextualSpacing/>
        <w:rPr>
          <w:rFonts w:eastAsiaTheme="minorEastAsia"/>
        </w:rPr>
      </w:pPr>
      <w:r w:rsidRPr="00860DE5">
        <w:rPr>
          <w:rFonts w:eastAsiaTheme="minorEastAsia"/>
        </w:rPr>
        <w:lastRenderedPageBreak/>
        <w:t xml:space="preserve">Jen is </w:t>
      </w:r>
      <w:r w:rsidR="008B7B3D" w:rsidRPr="00860DE5">
        <w:rPr>
          <w:rFonts w:eastAsiaTheme="minorEastAsia"/>
        </w:rPr>
        <w:t xml:space="preserve">a </w:t>
      </w:r>
      <w:r w:rsidRPr="00860DE5">
        <w:rPr>
          <w:rFonts w:eastAsiaTheme="minorEastAsia"/>
        </w:rPr>
        <w:t>full time student graduating in three weeks and still can’t find a job</w:t>
      </w:r>
      <w:r w:rsidR="00645093" w:rsidRPr="00860DE5">
        <w:rPr>
          <w:rFonts w:eastAsiaTheme="minorEastAsia"/>
        </w:rPr>
        <w:t xml:space="preserve"> for after graduation</w:t>
      </w:r>
      <w:r w:rsidRPr="00860DE5">
        <w:rPr>
          <w:rFonts w:eastAsiaTheme="minorEastAsia"/>
        </w:rPr>
        <w:t>.</w:t>
      </w:r>
    </w:p>
    <w:p w14:paraId="6A9D88F0" w14:textId="77777777" w:rsidR="00786784" w:rsidRPr="00860DE5" w:rsidRDefault="00786784" w:rsidP="002014A1">
      <w:pPr>
        <w:numPr>
          <w:ilvl w:val="1"/>
          <w:numId w:val="7"/>
        </w:numPr>
        <w:contextualSpacing/>
        <w:rPr>
          <w:rFonts w:eastAsiaTheme="minorEastAsia"/>
        </w:rPr>
      </w:pPr>
      <w:proofErr w:type="spellStart"/>
      <w:r w:rsidRPr="00860DE5">
        <w:rPr>
          <w:rFonts w:eastAsiaTheme="minorEastAsia"/>
        </w:rPr>
        <w:t>Jaesek</w:t>
      </w:r>
      <w:proofErr w:type="spellEnd"/>
      <w:r w:rsidRPr="00860DE5">
        <w:rPr>
          <w:rFonts w:eastAsiaTheme="minorEastAsia"/>
        </w:rPr>
        <w:t xml:space="preserve"> has </w:t>
      </w:r>
      <w:r w:rsidR="008B7B3D" w:rsidRPr="00860DE5">
        <w:rPr>
          <w:rFonts w:eastAsiaTheme="minorEastAsia"/>
        </w:rPr>
        <w:t>been tryin</w:t>
      </w:r>
      <w:r w:rsidR="00645093" w:rsidRPr="00860DE5">
        <w:rPr>
          <w:rFonts w:eastAsiaTheme="minorEastAsia"/>
        </w:rPr>
        <w:t>g to find a job for over a year</w:t>
      </w:r>
      <w:r w:rsidR="008B7B3D" w:rsidRPr="00860DE5">
        <w:rPr>
          <w:rFonts w:eastAsiaTheme="minorEastAsia"/>
        </w:rPr>
        <w:t xml:space="preserve"> but has</w:t>
      </w:r>
      <w:r w:rsidRPr="00860DE5">
        <w:rPr>
          <w:rFonts w:eastAsiaTheme="minorEastAsia"/>
        </w:rPr>
        <w:t xml:space="preserve"> not applied to any jobs in the last two months</w:t>
      </w:r>
      <w:r w:rsidR="00645093" w:rsidRPr="00860DE5">
        <w:rPr>
          <w:rFonts w:eastAsiaTheme="minorEastAsia"/>
        </w:rPr>
        <w:t>,</w:t>
      </w:r>
      <w:r w:rsidRPr="00860DE5">
        <w:rPr>
          <w:rFonts w:eastAsiaTheme="minorEastAsia"/>
        </w:rPr>
        <w:t xml:space="preserve"> because he feels there are no jobs currently available.</w:t>
      </w:r>
    </w:p>
    <w:p w14:paraId="389B57F9" w14:textId="77777777" w:rsidR="00786784" w:rsidRPr="00860DE5" w:rsidRDefault="00786784" w:rsidP="002014A1">
      <w:pPr>
        <w:numPr>
          <w:ilvl w:val="1"/>
          <w:numId w:val="7"/>
        </w:numPr>
        <w:contextualSpacing/>
        <w:rPr>
          <w:rFonts w:eastAsiaTheme="minorEastAsia"/>
        </w:rPr>
      </w:pPr>
      <w:r w:rsidRPr="00860DE5">
        <w:rPr>
          <w:rFonts w:eastAsiaTheme="minorEastAsia"/>
        </w:rPr>
        <w:t>Natalia wants and is available to work</w:t>
      </w:r>
      <w:r w:rsidR="008B7B3D" w:rsidRPr="00860DE5">
        <w:rPr>
          <w:rFonts w:eastAsiaTheme="minorEastAsia"/>
        </w:rPr>
        <w:t>,</w:t>
      </w:r>
      <w:r w:rsidRPr="00860DE5">
        <w:rPr>
          <w:rFonts w:eastAsiaTheme="minorEastAsia"/>
        </w:rPr>
        <w:t xml:space="preserve"> but has not applied for any jobs in the last five weeks.</w:t>
      </w:r>
    </w:p>
    <w:p w14:paraId="3A8ABDCE" w14:textId="77777777" w:rsidR="00786784" w:rsidRPr="00860DE5" w:rsidRDefault="00786784" w:rsidP="00786784">
      <w:pPr>
        <w:ind w:left="1440"/>
        <w:contextualSpacing/>
        <w:rPr>
          <w:rFonts w:eastAsiaTheme="minorEastAsia"/>
        </w:rPr>
      </w:pPr>
    </w:p>
    <w:p w14:paraId="77A05336" w14:textId="77777777" w:rsidR="00786784" w:rsidRPr="00860DE5" w:rsidRDefault="00786784" w:rsidP="002014A1">
      <w:pPr>
        <w:numPr>
          <w:ilvl w:val="0"/>
          <w:numId w:val="7"/>
        </w:numPr>
        <w:contextualSpacing/>
        <w:rPr>
          <w:rFonts w:eastAsiaTheme="minorEastAsia"/>
        </w:rPr>
      </w:pPr>
      <w:r w:rsidRPr="00860DE5">
        <w:rPr>
          <w:rFonts w:eastAsiaTheme="minorEastAsia"/>
        </w:rPr>
        <w:t>Employed – Pool of 15</w:t>
      </w:r>
    </w:p>
    <w:p w14:paraId="5CA5347A" w14:textId="77777777" w:rsidR="00786784" w:rsidRPr="00860DE5" w:rsidRDefault="00786784" w:rsidP="002014A1">
      <w:pPr>
        <w:numPr>
          <w:ilvl w:val="1"/>
          <w:numId w:val="7"/>
        </w:numPr>
        <w:contextualSpacing/>
        <w:rPr>
          <w:rFonts w:eastAsiaTheme="minorEastAsia"/>
        </w:rPr>
      </w:pPr>
      <w:r w:rsidRPr="00860DE5">
        <w:rPr>
          <w:rFonts w:eastAsiaTheme="minorEastAsia"/>
        </w:rPr>
        <w:t>Sarah works 40 hours each week at the local retail shoe store.</w:t>
      </w:r>
    </w:p>
    <w:p w14:paraId="48DB21E2" w14:textId="77777777" w:rsidR="00786784" w:rsidRPr="00860DE5" w:rsidRDefault="00786784" w:rsidP="002014A1">
      <w:pPr>
        <w:numPr>
          <w:ilvl w:val="1"/>
          <w:numId w:val="7"/>
        </w:numPr>
        <w:contextualSpacing/>
        <w:rPr>
          <w:rFonts w:eastAsiaTheme="minorEastAsia"/>
        </w:rPr>
      </w:pPr>
      <w:r w:rsidRPr="00860DE5">
        <w:rPr>
          <w:rFonts w:eastAsiaTheme="minorEastAsia"/>
        </w:rPr>
        <w:t>Morgan works 20 hours each week at the on-campus bookstore.</w:t>
      </w:r>
    </w:p>
    <w:p w14:paraId="19AFB4B8" w14:textId="77777777" w:rsidR="00786784" w:rsidRPr="00860DE5" w:rsidRDefault="00786784" w:rsidP="002014A1">
      <w:pPr>
        <w:numPr>
          <w:ilvl w:val="1"/>
          <w:numId w:val="7"/>
        </w:numPr>
        <w:contextualSpacing/>
        <w:rPr>
          <w:rFonts w:eastAsiaTheme="minorEastAsia"/>
        </w:rPr>
      </w:pPr>
      <w:proofErr w:type="spellStart"/>
      <w:r w:rsidRPr="00860DE5">
        <w:rPr>
          <w:rFonts w:eastAsiaTheme="minorEastAsia"/>
        </w:rPr>
        <w:t>Xuan</w:t>
      </w:r>
      <w:proofErr w:type="spellEnd"/>
      <w:r w:rsidRPr="00860DE5">
        <w:rPr>
          <w:rFonts w:eastAsiaTheme="minorEastAsia"/>
        </w:rPr>
        <w:t xml:space="preserve"> works from home as a retail blogger.</w:t>
      </w:r>
    </w:p>
    <w:p w14:paraId="04B4B39D" w14:textId="77777777" w:rsidR="00786784" w:rsidRPr="00860DE5" w:rsidRDefault="00786784" w:rsidP="002014A1">
      <w:pPr>
        <w:numPr>
          <w:ilvl w:val="1"/>
          <w:numId w:val="7"/>
        </w:numPr>
        <w:contextualSpacing/>
        <w:rPr>
          <w:rFonts w:eastAsiaTheme="minorEastAsia"/>
        </w:rPr>
      </w:pPr>
      <w:r w:rsidRPr="00860DE5">
        <w:rPr>
          <w:rFonts w:eastAsiaTheme="minorEastAsia"/>
        </w:rPr>
        <w:t>Bonnie owns her own business</w:t>
      </w:r>
      <w:r w:rsidR="00645093" w:rsidRPr="00860DE5">
        <w:rPr>
          <w:rFonts w:eastAsiaTheme="minorEastAsia"/>
        </w:rPr>
        <w:t xml:space="preserve">. She </w:t>
      </w:r>
      <w:r w:rsidRPr="00860DE5">
        <w:rPr>
          <w:rFonts w:eastAsiaTheme="minorEastAsia"/>
        </w:rPr>
        <w:t>worked 40 hours</w:t>
      </w:r>
      <w:r w:rsidR="00645093" w:rsidRPr="00860DE5">
        <w:rPr>
          <w:rFonts w:eastAsiaTheme="minorEastAsia"/>
        </w:rPr>
        <w:t xml:space="preserve"> last week, </w:t>
      </w:r>
      <w:r w:rsidRPr="00860DE5">
        <w:rPr>
          <w:rFonts w:eastAsiaTheme="minorEastAsia"/>
        </w:rPr>
        <w:t>but did not receive a paycheck.</w:t>
      </w:r>
    </w:p>
    <w:p w14:paraId="235B4D6D" w14:textId="77777777" w:rsidR="00786784" w:rsidRPr="00860DE5" w:rsidRDefault="00786784" w:rsidP="002014A1">
      <w:pPr>
        <w:numPr>
          <w:ilvl w:val="1"/>
          <w:numId w:val="7"/>
        </w:numPr>
        <w:contextualSpacing/>
        <w:rPr>
          <w:rFonts w:eastAsiaTheme="minorEastAsia"/>
        </w:rPr>
      </w:pPr>
      <w:r w:rsidRPr="00860DE5">
        <w:rPr>
          <w:rFonts w:eastAsiaTheme="minorEastAsia"/>
        </w:rPr>
        <w:t>Don</w:t>
      </w:r>
      <w:r w:rsidR="008B7B3D" w:rsidRPr="00860DE5">
        <w:rPr>
          <w:rFonts w:eastAsiaTheme="minorEastAsia"/>
        </w:rPr>
        <w:t>, age 16, works</w:t>
      </w:r>
      <w:r w:rsidRPr="00860DE5">
        <w:rPr>
          <w:rFonts w:eastAsiaTheme="minorEastAsia"/>
        </w:rPr>
        <w:t xml:space="preserve"> without pay on his father’s farm 23 hours each week.</w:t>
      </w:r>
    </w:p>
    <w:p w14:paraId="00B61BB4" w14:textId="77777777" w:rsidR="00786784" w:rsidRPr="00860DE5" w:rsidRDefault="00786784" w:rsidP="002014A1">
      <w:pPr>
        <w:numPr>
          <w:ilvl w:val="1"/>
          <w:numId w:val="7"/>
        </w:numPr>
        <w:contextualSpacing/>
        <w:rPr>
          <w:rFonts w:eastAsiaTheme="minorEastAsia"/>
        </w:rPr>
      </w:pPr>
      <w:r w:rsidRPr="00860DE5">
        <w:rPr>
          <w:rFonts w:eastAsiaTheme="minorEastAsia"/>
        </w:rPr>
        <w:t>Matt work</w:t>
      </w:r>
      <w:r w:rsidR="008B7B3D" w:rsidRPr="00860DE5">
        <w:rPr>
          <w:rFonts w:eastAsiaTheme="minorEastAsia"/>
        </w:rPr>
        <w:t>s</w:t>
      </w:r>
      <w:r w:rsidR="00645093" w:rsidRPr="00860DE5">
        <w:rPr>
          <w:rFonts w:eastAsiaTheme="minorEastAsia"/>
        </w:rPr>
        <w:t xml:space="preserve"> </w:t>
      </w:r>
      <w:r w:rsidRPr="00860DE5">
        <w:rPr>
          <w:rFonts w:eastAsiaTheme="minorEastAsia"/>
        </w:rPr>
        <w:t>40 hours</w:t>
      </w:r>
      <w:r w:rsidR="008B7B3D" w:rsidRPr="00860DE5">
        <w:rPr>
          <w:rFonts w:eastAsiaTheme="minorEastAsia"/>
        </w:rPr>
        <w:t xml:space="preserve"> on his grandparent’s farm but is</w:t>
      </w:r>
      <w:r w:rsidRPr="00860DE5">
        <w:rPr>
          <w:rFonts w:eastAsiaTheme="minorEastAsia"/>
        </w:rPr>
        <w:t xml:space="preserve"> only paid for 10 hours.</w:t>
      </w:r>
    </w:p>
    <w:p w14:paraId="65517858" w14:textId="77777777" w:rsidR="00786784" w:rsidRPr="00860DE5" w:rsidRDefault="00786784" w:rsidP="002014A1">
      <w:pPr>
        <w:numPr>
          <w:ilvl w:val="1"/>
          <w:numId w:val="7"/>
        </w:numPr>
        <w:contextualSpacing/>
        <w:rPr>
          <w:rFonts w:eastAsiaTheme="minorEastAsia"/>
        </w:rPr>
      </w:pPr>
      <w:r w:rsidRPr="00860DE5">
        <w:rPr>
          <w:rFonts w:eastAsiaTheme="minorEastAsia"/>
        </w:rPr>
        <w:t xml:space="preserve">Yan was sick with the flu for three weeks and did not receive a paycheck </w:t>
      </w:r>
      <w:r w:rsidR="008B7B3D" w:rsidRPr="00860DE5">
        <w:rPr>
          <w:rFonts w:eastAsiaTheme="minorEastAsia"/>
        </w:rPr>
        <w:t xml:space="preserve">from his job </w:t>
      </w:r>
      <w:r w:rsidRPr="00860DE5">
        <w:rPr>
          <w:rFonts w:eastAsiaTheme="minorEastAsia"/>
        </w:rPr>
        <w:t>as a salesperson.</w:t>
      </w:r>
    </w:p>
    <w:p w14:paraId="0182AB67" w14:textId="77777777" w:rsidR="00786784" w:rsidRPr="00860DE5" w:rsidRDefault="00786784" w:rsidP="002014A1">
      <w:pPr>
        <w:numPr>
          <w:ilvl w:val="1"/>
          <w:numId w:val="7"/>
        </w:numPr>
        <w:contextualSpacing/>
        <w:rPr>
          <w:rFonts w:eastAsiaTheme="minorEastAsia"/>
        </w:rPr>
      </w:pPr>
      <w:r w:rsidRPr="00860DE5">
        <w:rPr>
          <w:rFonts w:eastAsiaTheme="minorEastAsia"/>
        </w:rPr>
        <w:t>Stephanie’s work place has closed down for four weeks due to a recent hurricane.</w:t>
      </w:r>
    </w:p>
    <w:p w14:paraId="0CF64EC9" w14:textId="77777777" w:rsidR="00786784" w:rsidRPr="00860DE5" w:rsidRDefault="00786784" w:rsidP="002014A1">
      <w:pPr>
        <w:numPr>
          <w:ilvl w:val="1"/>
          <w:numId w:val="7"/>
        </w:numPr>
        <w:contextualSpacing/>
        <w:rPr>
          <w:rFonts w:eastAsiaTheme="minorEastAsia"/>
        </w:rPr>
      </w:pPr>
      <w:proofErr w:type="spellStart"/>
      <w:r w:rsidRPr="00860DE5">
        <w:rPr>
          <w:rFonts w:eastAsiaTheme="minorEastAsia"/>
        </w:rPr>
        <w:t>Tenecia</w:t>
      </w:r>
      <w:proofErr w:type="spellEnd"/>
      <w:r w:rsidRPr="00860DE5">
        <w:rPr>
          <w:rFonts w:eastAsiaTheme="minorEastAsia"/>
        </w:rPr>
        <w:t xml:space="preserve"> is currently on a four week vacation from her medical practice.</w:t>
      </w:r>
    </w:p>
    <w:p w14:paraId="6039299E" w14:textId="77777777" w:rsidR="00786784" w:rsidRPr="00786784" w:rsidRDefault="00786784" w:rsidP="002014A1">
      <w:pPr>
        <w:numPr>
          <w:ilvl w:val="1"/>
          <w:numId w:val="7"/>
        </w:numPr>
        <w:contextualSpacing/>
        <w:rPr>
          <w:rFonts w:eastAsiaTheme="minorEastAsia"/>
        </w:rPr>
      </w:pPr>
      <w:r w:rsidRPr="00786784">
        <w:rPr>
          <w:rFonts w:eastAsiaTheme="minorEastAsia"/>
        </w:rPr>
        <w:t>Logan, who is a member of the local union, is currently not working due to a labor dispute with his manufacturing employer</w:t>
      </w:r>
      <w:r w:rsidR="005719D6">
        <w:rPr>
          <w:rFonts w:eastAsiaTheme="minorEastAsia"/>
        </w:rPr>
        <w:t>. Fortunately, b</w:t>
      </w:r>
      <w:r w:rsidRPr="00786784">
        <w:rPr>
          <w:rFonts w:eastAsiaTheme="minorEastAsia"/>
        </w:rPr>
        <w:t>oth sides expect a resolution by next week.</w:t>
      </w:r>
    </w:p>
    <w:p w14:paraId="0BFE8B60" w14:textId="77777777" w:rsidR="00786784" w:rsidRPr="00786784" w:rsidRDefault="00786784" w:rsidP="002014A1">
      <w:pPr>
        <w:numPr>
          <w:ilvl w:val="1"/>
          <w:numId w:val="7"/>
        </w:numPr>
        <w:contextualSpacing/>
        <w:rPr>
          <w:rFonts w:eastAsiaTheme="minorEastAsia"/>
        </w:rPr>
      </w:pPr>
      <w:r w:rsidRPr="00786784">
        <w:rPr>
          <w:rFonts w:eastAsiaTheme="minorEastAsia"/>
        </w:rPr>
        <w:t>Evan is taking some time off from his job as a professional golfer due to personal reasons.</w:t>
      </w:r>
    </w:p>
    <w:p w14:paraId="3F358C23" w14:textId="77777777" w:rsidR="00786784" w:rsidRPr="00786784" w:rsidRDefault="00786784" w:rsidP="002014A1">
      <w:pPr>
        <w:numPr>
          <w:ilvl w:val="1"/>
          <w:numId w:val="7"/>
        </w:numPr>
        <w:contextualSpacing/>
        <w:rPr>
          <w:rFonts w:eastAsiaTheme="minorEastAsia"/>
        </w:rPr>
      </w:pPr>
      <w:r w:rsidRPr="00786784">
        <w:rPr>
          <w:rFonts w:eastAsiaTheme="minorEastAsia"/>
        </w:rPr>
        <w:t>Jose owns his own investment company</w:t>
      </w:r>
      <w:r w:rsidR="005719D6">
        <w:rPr>
          <w:rFonts w:eastAsiaTheme="minorEastAsia"/>
        </w:rPr>
        <w:t>,</w:t>
      </w:r>
      <w:r w:rsidRPr="00786784">
        <w:rPr>
          <w:rFonts w:eastAsiaTheme="minorEastAsia"/>
        </w:rPr>
        <w:t xml:space="preserve"> but pays himself with stock options and not a paycheck.</w:t>
      </w:r>
    </w:p>
    <w:p w14:paraId="044DDF47"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Victor, a former full time policeman, is currently training </w:t>
      </w:r>
      <w:r w:rsidR="00D91691">
        <w:rPr>
          <w:rFonts w:eastAsiaTheme="minorEastAsia"/>
        </w:rPr>
        <w:t xml:space="preserve">full time </w:t>
      </w:r>
      <w:r w:rsidRPr="00786784">
        <w:rPr>
          <w:rFonts w:eastAsiaTheme="minorEastAsia"/>
        </w:rPr>
        <w:t>to become a police captain.</w:t>
      </w:r>
    </w:p>
    <w:p w14:paraId="3A7B61FD" w14:textId="77777777" w:rsidR="00786784" w:rsidRPr="00786784" w:rsidRDefault="00786784" w:rsidP="002014A1">
      <w:pPr>
        <w:numPr>
          <w:ilvl w:val="1"/>
          <w:numId w:val="7"/>
        </w:numPr>
        <w:contextualSpacing/>
        <w:rPr>
          <w:rFonts w:eastAsiaTheme="minorEastAsia"/>
        </w:rPr>
      </w:pPr>
      <w:proofErr w:type="spellStart"/>
      <w:r w:rsidRPr="00786784">
        <w:rPr>
          <w:rFonts w:eastAsiaTheme="minorEastAsia"/>
        </w:rPr>
        <w:t>Yushi</w:t>
      </w:r>
      <w:proofErr w:type="spellEnd"/>
      <w:r w:rsidRPr="00786784">
        <w:rPr>
          <w:rFonts w:eastAsiaTheme="minorEastAsia"/>
        </w:rPr>
        <w:t xml:space="preserve"> works 30 hours each week as a nurse at the local hospital.</w:t>
      </w:r>
    </w:p>
    <w:p w14:paraId="2A6AED6B" w14:textId="77777777" w:rsidR="00786784" w:rsidRPr="00786784" w:rsidRDefault="00786784" w:rsidP="002014A1">
      <w:pPr>
        <w:numPr>
          <w:ilvl w:val="1"/>
          <w:numId w:val="7"/>
        </w:numPr>
        <w:contextualSpacing/>
        <w:rPr>
          <w:rFonts w:eastAsiaTheme="minorEastAsia"/>
        </w:rPr>
      </w:pPr>
      <w:r w:rsidRPr="00786784">
        <w:rPr>
          <w:rFonts w:eastAsiaTheme="minorEastAsia"/>
        </w:rPr>
        <w:t>Jesse works 10 hours a phone representative at the local call center, 15 hours out of her home as a beautician</w:t>
      </w:r>
      <w:r w:rsidR="005719D6">
        <w:rPr>
          <w:rFonts w:eastAsiaTheme="minorEastAsia"/>
        </w:rPr>
        <w:t>,</w:t>
      </w:r>
      <w:r w:rsidRPr="00786784">
        <w:rPr>
          <w:rFonts w:eastAsiaTheme="minorEastAsia"/>
        </w:rPr>
        <w:t xml:space="preserve"> and 8 hours as a waitress each week.</w:t>
      </w:r>
    </w:p>
    <w:p w14:paraId="6322F8C9" w14:textId="77777777" w:rsidR="00786784" w:rsidRPr="00786784" w:rsidRDefault="00786784" w:rsidP="00786784">
      <w:pPr>
        <w:ind w:left="1440"/>
        <w:contextualSpacing/>
        <w:rPr>
          <w:rFonts w:eastAsiaTheme="minorEastAsia"/>
        </w:rPr>
      </w:pPr>
    </w:p>
    <w:p w14:paraId="4FAF2BD5" w14:textId="77777777" w:rsidR="00786784" w:rsidRPr="00786784" w:rsidRDefault="00786784" w:rsidP="002014A1">
      <w:pPr>
        <w:numPr>
          <w:ilvl w:val="0"/>
          <w:numId w:val="7"/>
        </w:numPr>
        <w:contextualSpacing/>
        <w:rPr>
          <w:rFonts w:eastAsiaTheme="minorEastAsia"/>
        </w:rPr>
      </w:pPr>
      <w:r w:rsidRPr="00786784">
        <w:rPr>
          <w:rFonts w:eastAsiaTheme="minorEastAsia"/>
        </w:rPr>
        <w:t xml:space="preserve">Frictionally Unemployed – Pool of </w:t>
      </w:r>
      <w:r w:rsidR="00E37DFE">
        <w:rPr>
          <w:rFonts w:eastAsiaTheme="minorEastAsia"/>
        </w:rPr>
        <w:t>7</w:t>
      </w:r>
    </w:p>
    <w:p w14:paraId="0E316B0A" w14:textId="77777777" w:rsidR="00786784" w:rsidRPr="00786784" w:rsidRDefault="00786784" w:rsidP="002014A1">
      <w:pPr>
        <w:numPr>
          <w:ilvl w:val="1"/>
          <w:numId w:val="7"/>
        </w:numPr>
        <w:contextualSpacing/>
        <w:rPr>
          <w:rFonts w:eastAsiaTheme="minorEastAsia"/>
        </w:rPr>
      </w:pPr>
      <w:r w:rsidRPr="00786784">
        <w:rPr>
          <w:rFonts w:eastAsiaTheme="minorEastAsia"/>
        </w:rPr>
        <w:t>Jim has recently accepted a new job</w:t>
      </w:r>
      <w:r w:rsidR="005B0CD6">
        <w:rPr>
          <w:rFonts w:eastAsiaTheme="minorEastAsia"/>
        </w:rPr>
        <w:t>,</w:t>
      </w:r>
      <w:r w:rsidRPr="00786784">
        <w:rPr>
          <w:rFonts w:eastAsiaTheme="minorEastAsia"/>
        </w:rPr>
        <w:t xml:space="preserve"> but </w:t>
      </w:r>
      <w:r w:rsidR="005B0CD6">
        <w:rPr>
          <w:rFonts w:eastAsiaTheme="minorEastAsia"/>
        </w:rPr>
        <w:t xml:space="preserve">he </w:t>
      </w:r>
      <w:r w:rsidRPr="00786784">
        <w:rPr>
          <w:rFonts w:eastAsiaTheme="minorEastAsia"/>
        </w:rPr>
        <w:t>does not begin this job until 30 days from now.</w:t>
      </w:r>
    </w:p>
    <w:p w14:paraId="18E41E40"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Eric needed a break from his job search and has not looked for a job in </w:t>
      </w:r>
      <w:r w:rsidRPr="00B63D33">
        <w:rPr>
          <w:color w:val="000000" w:themeColor="text1"/>
        </w:rPr>
        <w:t xml:space="preserve">two </w:t>
      </w:r>
      <w:r w:rsidRPr="00786784">
        <w:rPr>
          <w:rFonts w:eastAsiaTheme="minorEastAsia"/>
        </w:rPr>
        <w:t>weeks.</w:t>
      </w:r>
    </w:p>
    <w:p w14:paraId="026938E6"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Julie recently graduated from college with a degree in Marketing and </w:t>
      </w:r>
      <w:r w:rsidR="005719D6">
        <w:rPr>
          <w:rFonts w:eastAsiaTheme="minorEastAsia"/>
        </w:rPr>
        <w:t>is now sending out resumes in hopes of finding a job.</w:t>
      </w:r>
    </w:p>
    <w:p w14:paraId="19B87326" w14:textId="77777777" w:rsidR="00786784" w:rsidRPr="00786784" w:rsidRDefault="00786784" w:rsidP="002014A1">
      <w:pPr>
        <w:numPr>
          <w:ilvl w:val="1"/>
          <w:numId w:val="7"/>
        </w:numPr>
        <w:contextualSpacing/>
        <w:rPr>
          <w:rFonts w:eastAsiaTheme="minorEastAsia"/>
        </w:rPr>
      </w:pPr>
      <w:r w:rsidRPr="00786784">
        <w:rPr>
          <w:rFonts w:eastAsiaTheme="minorEastAsia"/>
        </w:rPr>
        <w:t>Mike recently graduated from a local technical school with a certificate in auto mechanics</w:t>
      </w:r>
      <w:r w:rsidR="005719D6">
        <w:rPr>
          <w:rFonts w:eastAsiaTheme="minorEastAsia"/>
        </w:rPr>
        <w:t>,</w:t>
      </w:r>
      <w:r w:rsidRPr="00786784">
        <w:rPr>
          <w:rFonts w:eastAsiaTheme="minorEastAsia"/>
        </w:rPr>
        <w:t xml:space="preserve"> but his job does not start until one month from now.</w:t>
      </w:r>
    </w:p>
    <w:p w14:paraId="542636FF"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Nick quit his job as a banker </w:t>
      </w:r>
      <w:r w:rsidR="005719D6">
        <w:rPr>
          <w:rFonts w:eastAsiaTheme="minorEastAsia"/>
        </w:rPr>
        <w:t xml:space="preserve">to pursue a new career in music, but </w:t>
      </w:r>
      <w:r w:rsidR="005B0CD6">
        <w:rPr>
          <w:rFonts w:eastAsiaTheme="minorEastAsia"/>
        </w:rPr>
        <w:t xml:space="preserve">he </w:t>
      </w:r>
      <w:r w:rsidR="005719D6">
        <w:rPr>
          <w:rFonts w:eastAsiaTheme="minorEastAsia"/>
        </w:rPr>
        <w:t>has not yet made any money as a musician.</w:t>
      </w:r>
    </w:p>
    <w:p w14:paraId="5918BC56" w14:textId="77777777" w:rsidR="00786784" w:rsidRPr="00786784" w:rsidRDefault="00786784" w:rsidP="002014A1">
      <w:pPr>
        <w:numPr>
          <w:ilvl w:val="1"/>
          <w:numId w:val="7"/>
        </w:numPr>
        <w:contextualSpacing/>
        <w:rPr>
          <w:rFonts w:eastAsiaTheme="minorEastAsia"/>
        </w:rPr>
      </w:pPr>
      <w:r w:rsidRPr="00786784">
        <w:rPr>
          <w:rFonts w:eastAsiaTheme="minorEastAsia"/>
        </w:rPr>
        <w:lastRenderedPageBreak/>
        <w:t xml:space="preserve">Frank is still looking for work after </w:t>
      </w:r>
      <w:r w:rsidR="005719D6">
        <w:rPr>
          <w:rFonts w:eastAsiaTheme="minorEastAsia"/>
        </w:rPr>
        <w:t>applying unsuccessfully</w:t>
      </w:r>
      <w:r w:rsidRPr="00786784">
        <w:rPr>
          <w:rFonts w:eastAsiaTheme="minorEastAsia"/>
        </w:rPr>
        <w:t xml:space="preserve"> to 40 </w:t>
      </w:r>
      <w:r w:rsidR="005719D6">
        <w:rPr>
          <w:rFonts w:eastAsiaTheme="minorEastAsia"/>
        </w:rPr>
        <w:t xml:space="preserve">jobs for which he </w:t>
      </w:r>
    </w:p>
    <w:p w14:paraId="24FE1812" w14:textId="77777777" w:rsidR="00786784" w:rsidRPr="00786784" w:rsidRDefault="00786784" w:rsidP="002014A1">
      <w:pPr>
        <w:numPr>
          <w:ilvl w:val="1"/>
          <w:numId w:val="7"/>
        </w:numPr>
        <w:contextualSpacing/>
        <w:rPr>
          <w:rFonts w:eastAsiaTheme="minorEastAsia"/>
        </w:rPr>
      </w:pPr>
      <w:r w:rsidRPr="00786784">
        <w:rPr>
          <w:rFonts w:eastAsiaTheme="minorEastAsia"/>
        </w:rPr>
        <w:t>Daniel was fired from his job for poor performance last week and is currently look for alternative employment.</w:t>
      </w:r>
    </w:p>
    <w:p w14:paraId="42EE2270" w14:textId="77777777" w:rsidR="00786784" w:rsidRPr="00786784" w:rsidRDefault="00786784" w:rsidP="00786784">
      <w:pPr>
        <w:ind w:left="1440"/>
        <w:contextualSpacing/>
        <w:rPr>
          <w:rFonts w:eastAsiaTheme="minorEastAsia"/>
        </w:rPr>
      </w:pPr>
    </w:p>
    <w:p w14:paraId="44ABE97F" w14:textId="77777777" w:rsidR="00786784" w:rsidRPr="00786784" w:rsidRDefault="00786784" w:rsidP="002014A1">
      <w:pPr>
        <w:numPr>
          <w:ilvl w:val="0"/>
          <w:numId w:val="7"/>
        </w:numPr>
        <w:contextualSpacing/>
        <w:rPr>
          <w:rFonts w:eastAsiaTheme="minorEastAsia"/>
        </w:rPr>
      </w:pPr>
      <w:r w:rsidRPr="00786784">
        <w:rPr>
          <w:rFonts w:eastAsiaTheme="minorEastAsia"/>
        </w:rPr>
        <w:t>Structurally Unemployed - Pool of 8</w:t>
      </w:r>
    </w:p>
    <w:p w14:paraId="12297991"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Amanda used to work at a travel agency that has </w:t>
      </w:r>
      <w:r w:rsidR="005719D6">
        <w:rPr>
          <w:rFonts w:eastAsiaTheme="minorEastAsia"/>
        </w:rPr>
        <w:t xml:space="preserve">recently </w:t>
      </w:r>
      <w:r w:rsidRPr="00786784">
        <w:rPr>
          <w:rFonts w:eastAsiaTheme="minorEastAsia"/>
        </w:rPr>
        <w:t xml:space="preserve">due to </w:t>
      </w:r>
      <w:r w:rsidR="005719D6">
        <w:rPr>
          <w:rFonts w:eastAsiaTheme="minorEastAsia"/>
        </w:rPr>
        <w:t>lack of business caused by online travel websites.</w:t>
      </w:r>
    </w:p>
    <w:p w14:paraId="5C296DA4" w14:textId="77777777" w:rsidR="00786784" w:rsidRPr="00786784" w:rsidRDefault="005719D6" w:rsidP="002014A1">
      <w:pPr>
        <w:numPr>
          <w:ilvl w:val="1"/>
          <w:numId w:val="7"/>
        </w:numPr>
        <w:contextualSpacing/>
        <w:rPr>
          <w:rFonts w:eastAsiaTheme="minorEastAsia"/>
        </w:rPr>
      </w:pPr>
      <w:proofErr w:type="spellStart"/>
      <w:r>
        <w:rPr>
          <w:rFonts w:eastAsiaTheme="minorEastAsia"/>
        </w:rPr>
        <w:t>Zhoa</w:t>
      </w:r>
      <w:proofErr w:type="spellEnd"/>
      <w:r w:rsidR="007D261B">
        <w:rPr>
          <w:rFonts w:eastAsiaTheme="minorEastAsia"/>
        </w:rPr>
        <w:t xml:space="preserve"> recently lost his job, because his company closed down and is moving</w:t>
      </w:r>
      <w:r w:rsidR="00786784" w:rsidRPr="00786784">
        <w:rPr>
          <w:rFonts w:eastAsiaTheme="minorEastAsia"/>
        </w:rPr>
        <w:t xml:space="preserve"> overseas. </w:t>
      </w:r>
    </w:p>
    <w:p w14:paraId="3C600EBC" w14:textId="77777777" w:rsidR="00786784" w:rsidRPr="00786784" w:rsidRDefault="00786784" w:rsidP="002014A1">
      <w:pPr>
        <w:numPr>
          <w:ilvl w:val="1"/>
          <w:numId w:val="7"/>
        </w:numPr>
        <w:contextualSpacing/>
        <w:rPr>
          <w:rFonts w:eastAsiaTheme="minorEastAsia"/>
        </w:rPr>
      </w:pPr>
      <w:r w:rsidRPr="00786784">
        <w:rPr>
          <w:rFonts w:eastAsiaTheme="minorEastAsia"/>
        </w:rPr>
        <w:t>Bob’s assembly line job has been replaced by automation.</w:t>
      </w:r>
    </w:p>
    <w:p w14:paraId="4C221A30"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Bo lost his job due to new government regulations </w:t>
      </w:r>
      <w:r w:rsidR="007D261B">
        <w:rPr>
          <w:rFonts w:eastAsiaTheme="minorEastAsia"/>
        </w:rPr>
        <w:t>that resulted in the closure of</w:t>
      </w:r>
      <w:r w:rsidRPr="00786784">
        <w:rPr>
          <w:rFonts w:eastAsiaTheme="minorEastAsia"/>
        </w:rPr>
        <w:t xml:space="preserve"> the local gasoline refinery.</w:t>
      </w:r>
    </w:p>
    <w:p w14:paraId="53537FC0" w14:textId="77777777" w:rsidR="00786784" w:rsidRPr="00786784" w:rsidRDefault="007D261B" w:rsidP="002014A1">
      <w:pPr>
        <w:numPr>
          <w:ilvl w:val="1"/>
          <w:numId w:val="7"/>
        </w:numPr>
        <w:contextualSpacing/>
        <w:rPr>
          <w:rFonts w:eastAsiaTheme="minorEastAsia"/>
        </w:rPr>
      </w:pPr>
      <w:r>
        <w:rPr>
          <w:rFonts w:eastAsiaTheme="minorEastAsia"/>
        </w:rPr>
        <w:t xml:space="preserve">Sofia, a cashier, </w:t>
      </w:r>
      <w:r w:rsidR="00786784" w:rsidRPr="00786784">
        <w:rPr>
          <w:rFonts w:eastAsiaTheme="minorEastAsia"/>
        </w:rPr>
        <w:t>was</w:t>
      </w:r>
      <w:r>
        <w:rPr>
          <w:rFonts w:eastAsiaTheme="minorEastAsia"/>
        </w:rPr>
        <w:t xml:space="preserve"> recently</w:t>
      </w:r>
      <w:r w:rsidR="00786784" w:rsidRPr="00786784">
        <w:rPr>
          <w:rFonts w:eastAsiaTheme="minorEastAsia"/>
        </w:rPr>
        <w:t xml:space="preserve"> laid off from her retail job due to the </w:t>
      </w:r>
      <w:r>
        <w:rPr>
          <w:rFonts w:eastAsiaTheme="minorEastAsia"/>
        </w:rPr>
        <w:t xml:space="preserve">store’s use of </w:t>
      </w:r>
      <w:r w:rsidR="00786784" w:rsidRPr="00786784">
        <w:rPr>
          <w:rFonts w:eastAsiaTheme="minorEastAsia"/>
        </w:rPr>
        <w:t>new automated self-checkout registers.</w:t>
      </w:r>
    </w:p>
    <w:p w14:paraId="4558BA32"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Scott </w:t>
      </w:r>
      <w:r w:rsidR="005B0CD6">
        <w:rPr>
          <w:rFonts w:eastAsiaTheme="minorEastAsia"/>
        </w:rPr>
        <w:t xml:space="preserve">recently </w:t>
      </w:r>
      <w:r w:rsidRPr="00786784">
        <w:rPr>
          <w:rFonts w:eastAsiaTheme="minorEastAsia"/>
        </w:rPr>
        <w:t xml:space="preserve">lost his job as </w:t>
      </w:r>
      <w:r w:rsidR="007D261B">
        <w:rPr>
          <w:rFonts w:eastAsiaTheme="minorEastAsia"/>
        </w:rPr>
        <w:t>an investment broker</w:t>
      </w:r>
      <w:r w:rsidR="005B0CD6">
        <w:rPr>
          <w:rFonts w:eastAsiaTheme="minorEastAsia"/>
        </w:rPr>
        <w:t xml:space="preserve">, because </w:t>
      </w:r>
      <w:r w:rsidRPr="00786784">
        <w:rPr>
          <w:rFonts w:eastAsiaTheme="minorEastAsia"/>
        </w:rPr>
        <w:t xml:space="preserve">more people </w:t>
      </w:r>
      <w:r w:rsidR="005B0CD6">
        <w:rPr>
          <w:rFonts w:eastAsiaTheme="minorEastAsia"/>
        </w:rPr>
        <w:t xml:space="preserve">are making their </w:t>
      </w:r>
      <w:r w:rsidR="007D261B">
        <w:rPr>
          <w:rFonts w:eastAsiaTheme="minorEastAsia"/>
        </w:rPr>
        <w:t>investment decisions</w:t>
      </w:r>
      <w:r w:rsidR="005B0CD6">
        <w:rPr>
          <w:rFonts w:eastAsiaTheme="minorEastAsia"/>
        </w:rPr>
        <w:t xml:space="preserve"> themselves</w:t>
      </w:r>
      <w:r w:rsidR="007D261B">
        <w:rPr>
          <w:rFonts w:eastAsiaTheme="minorEastAsia"/>
        </w:rPr>
        <w:t xml:space="preserve"> on-line</w:t>
      </w:r>
      <w:r w:rsidRPr="00786784">
        <w:rPr>
          <w:rFonts w:eastAsiaTheme="minorEastAsia"/>
        </w:rPr>
        <w:t>.</w:t>
      </w:r>
    </w:p>
    <w:p w14:paraId="77EBFB02" w14:textId="77777777" w:rsidR="00786784" w:rsidRPr="00786784" w:rsidRDefault="00786784" w:rsidP="002014A1">
      <w:pPr>
        <w:numPr>
          <w:ilvl w:val="1"/>
          <w:numId w:val="7"/>
        </w:numPr>
        <w:contextualSpacing/>
        <w:rPr>
          <w:rFonts w:eastAsiaTheme="minorEastAsia"/>
        </w:rPr>
      </w:pPr>
      <w:proofErr w:type="spellStart"/>
      <w:r w:rsidRPr="00786784">
        <w:rPr>
          <w:rFonts w:eastAsiaTheme="minorEastAsia"/>
        </w:rPr>
        <w:t>Nika</w:t>
      </w:r>
      <w:proofErr w:type="spellEnd"/>
      <w:r w:rsidRPr="00786784">
        <w:rPr>
          <w:rFonts w:eastAsiaTheme="minorEastAsia"/>
        </w:rPr>
        <w:t xml:space="preserve"> </w:t>
      </w:r>
      <w:r w:rsidR="007D261B">
        <w:rPr>
          <w:rFonts w:eastAsiaTheme="minorEastAsia"/>
        </w:rPr>
        <w:t xml:space="preserve">is </w:t>
      </w:r>
      <w:r w:rsidRPr="00786784">
        <w:rPr>
          <w:rFonts w:eastAsiaTheme="minorEastAsia"/>
        </w:rPr>
        <w:t xml:space="preserve">currently </w:t>
      </w:r>
      <w:r w:rsidR="007D261B">
        <w:rPr>
          <w:rFonts w:eastAsiaTheme="minorEastAsia"/>
        </w:rPr>
        <w:t xml:space="preserve">looking for, but </w:t>
      </w:r>
      <w:r w:rsidRPr="00786784">
        <w:rPr>
          <w:rFonts w:eastAsiaTheme="minorEastAsia"/>
        </w:rPr>
        <w:t>cannot find</w:t>
      </w:r>
      <w:r w:rsidR="007D261B">
        <w:rPr>
          <w:rFonts w:eastAsiaTheme="minorEastAsia"/>
        </w:rPr>
        <w:t>,</w:t>
      </w:r>
      <w:r w:rsidRPr="00786784">
        <w:rPr>
          <w:rFonts w:eastAsiaTheme="minorEastAsia"/>
        </w:rPr>
        <w:t xml:space="preserve"> a job.  She is either over qualified or under qualified for the jobs in her search.</w:t>
      </w:r>
    </w:p>
    <w:p w14:paraId="33097CAE" w14:textId="77777777" w:rsidR="00786784" w:rsidRPr="00786784" w:rsidRDefault="00786784" w:rsidP="002014A1">
      <w:pPr>
        <w:numPr>
          <w:ilvl w:val="1"/>
          <w:numId w:val="7"/>
        </w:numPr>
        <w:contextualSpacing/>
        <w:rPr>
          <w:rFonts w:eastAsiaTheme="minorEastAsia"/>
        </w:rPr>
      </w:pPr>
      <w:proofErr w:type="spellStart"/>
      <w:r w:rsidRPr="00786784">
        <w:rPr>
          <w:rFonts w:eastAsiaTheme="minorEastAsia"/>
        </w:rPr>
        <w:t>Shaunak</w:t>
      </w:r>
      <w:proofErr w:type="spellEnd"/>
      <w:r w:rsidRPr="00786784">
        <w:rPr>
          <w:rFonts w:eastAsiaTheme="minorEastAsia"/>
        </w:rPr>
        <w:t xml:space="preserve"> lost his job as a reporter for the area newspaper due to a decline in newspaper subscriptions.</w:t>
      </w:r>
    </w:p>
    <w:p w14:paraId="0E00E9EB" w14:textId="77777777" w:rsidR="00786784" w:rsidRPr="00786784" w:rsidRDefault="00786784" w:rsidP="00786784">
      <w:pPr>
        <w:ind w:left="1440"/>
        <w:contextualSpacing/>
        <w:rPr>
          <w:rFonts w:eastAsiaTheme="minorEastAsia"/>
        </w:rPr>
      </w:pPr>
    </w:p>
    <w:p w14:paraId="541A9384" w14:textId="77777777" w:rsidR="00786784" w:rsidRPr="00786784" w:rsidRDefault="00786784" w:rsidP="002014A1">
      <w:pPr>
        <w:numPr>
          <w:ilvl w:val="0"/>
          <w:numId w:val="7"/>
        </w:numPr>
        <w:contextualSpacing/>
        <w:rPr>
          <w:rFonts w:eastAsiaTheme="minorEastAsia"/>
        </w:rPr>
      </w:pPr>
      <w:r w:rsidRPr="00786784">
        <w:rPr>
          <w:rFonts w:eastAsiaTheme="minorEastAsia"/>
        </w:rPr>
        <w:t>Cyclically Unemployed - Pool of 8</w:t>
      </w:r>
    </w:p>
    <w:p w14:paraId="1A9A232B" w14:textId="77777777" w:rsidR="00786784" w:rsidRPr="00786784" w:rsidRDefault="00786784" w:rsidP="002014A1">
      <w:pPr>
        <w:numPr>
          <w:ilvl w:val="1"/>
          <w:numId w:val="7"/>
        </w:numPr>
        <w:contextualSpacing/>
        <w:rPr>
          <w:rFonts w:eastAsiaTheme="minorEastAsia"/>
        </w:rPr>
      </w:pPr>
      <w:proofErr w:type="spellStart"/>
      <w:r w:rsidRPr="00786784">
        <w:rPr>
          <w:rFonts w:eastAsiaTheme="minorEastAsia"/>
        </w:rPr>
        <w:t>LaShanna</w:t>
      </w:r>
      <w:proofErr w:type="spellEnd"/>
      <w:r w:rsidRPr="00786784">
        <w:rPr>
          <w:rFonts w:eastAsiaTheme="minorEastAsia"/>
        </w:rPr>
        <w:t xml:space="preserve"> used to work at a real estate office, which recently </w:t>
      </w:r>
      <w:proofErr w:type="gramStart"/>
      <w:r w:rsidRPr="00786784">
        <w:rPr>
          <w:rFonts w:eastAsiaTheme="minorEastAsia"/>
        </w:rPr>
        <w:t>laid</w:t>
      </w:r>
      <w:proofErr w:type="gramEnd"/>
      <w:r w:rsidRPr="00786784">
        <w:rPr>
          <w:rFonts w:eastAsiaTheme="minorEastAsia"/>
        </w:rPr>
        <w:t xml:space="preserve"> off some of its workers, including </w:t>
      </w:r>
      <w:proofErr w:type="spellStart"/>
      <w:r w:rsidRPr="00786784">
        <w:rPr>
          <w:rFonts w:eastAsiaTheme="minorEastAsia"/>
        </w:rPr>
        <w:t>LaShanna</w:t>
      </w:r>
      <w:proofErr w:type="spellEnd"/>
      <w:r w:rsidR="007D261B">
        <w:rPr>
          <w:rFonts w:eastAsiaTheme="minorEastAsia"/>
        </w:rPr>
        <w:t>,</w:t>
      </w:r>
      <w:r w:rsidRPr="00786784">
        <w:rPr>
          <w:rFonts w:eastAsiaTheme="minorEastAsia"/>
        </w:rPr>
        <w:t xml:space="preserve"> due to the recession.</w:t>
      </w:r>
    </w:p>
    <w:p w14:paraId="2643F7E6" w14:textId="77777777" w:rsidR="00786784" w:rsidRPr="00786784" w:rsidRDefault="00786784" w:rsidP="002014A1">
      <w:pPr>
        <w:numPr>
          <w:ilvl w:val="1"/>
          <w:numId w:val="7"/>
        </w:numPr>
        <w:contextualSpacing/>
        <w:rPr>
          <w:rFonts w:eastAsiaTheme="minorEastAsia"/>
        </w:rPr>
      </w:pPr>
      <w:r w:rsidRPr="00786784">
        <w:rPr>
          <w:rFonts w:eastAsiaTheme="minorEastAsia"/>
        </w:rPr>
        <w:t>Jim lost his retail job due to an overall decline in the country’s spending.</w:t>
      </w:r>
    </w:p>
    <w:p w14:paraId="1889ECC7"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Jackie was laid off </w:t>
      </w:r>
      <w:r w:rsidR="005B0CD6">
        <w:rPr>
          <w:rFonts w:eastAsiaTheme="minorEastAsia"/>
        </w:rPr>
        <w:t>recently due to the recent down</w:t>
      </w:r>
      <w:r w:rsidRPr="00786784">
        <w:rPr>
          <w:rFonts w:eastAsiaTheme="minorEastAsia"/>
        </w:rPr>
        <w:t>turn in the overall economy.</w:t>
      </w:r>
    </w:p>
    <w:p w14:paraId="7E4D46EF" w14:textId="77777777" w:rsidR="00786784" w:rsidRPr="00786784" w:rsidRDefault="00786784" w:rsidP="002014A1">
      <w:pPr>
        <w:numPr>
          <w:ilvl w:val="1"/>
          <w:numId w:val="7"/>
        </w:numPr>
        <w:contextualSpacing/>
        <w:rPr>
          <w:rFonts w:eastAsiaTheme="minorEastAsia"/>
        </w:rPr>
      </w:pPr>
      <w:r w:rsidRPr="00786784">
        <w:rPr>
          <w:rFonts w:eastAsiaTheme="minorEastAsia"/>
        </w:rPr>
        <w:t>Joyce lost her manufacturing job due the most recent recession.</w:t>
      </w:r>
    </w:p>
    <w:p w14:paraId="75A74B50" w14:textId="77777777" w:rsidR="00786784" w:rsidRPr="00786784" w:rsidRDefault="00786784" w:rsidP="002014A1">
      <w:pPr>
        <w:numPr>
          <w:ilvl w:val="1"/>
          <w:numId w:val="7"/>
        </w:numPr>
        <w:contextualSpacing/>
        <w:rPr>
          <w:rFonts w:eastAsiaTheme="minorEastAsia"/>
        </w:rPr>
      </w:pPr>
      <w:proofErr w:type="spellStart"/>
      <w:r w:rsidRPr="00786784">
        <w:rPr>
          <w:rFonts w:eastAsiaTheme="minorEastAsia"/>
        </w:rPr>
        <w:t>Mckenzie</w:t>
      </w:r>
      <w:proofErr w:type="spellEnd"/>
      <w:r w:rsidRPr="00786784">
        <w:rPr>
          <w:rFonts w:eastAsiaTheme="minorEastAsia"/>
        </w:rPr>
        <w:t xml:space="preserve"> has recently graduated</w:t>
      </w:r>
      <w:r w:rsidR="007D261B">
        <w:rPr>
          <w:rFonts w:eastAsiaTheme="minorEastAsia"/>
        </w:rPr>
        <w:t>,</w:t>
      </w:r>
      <w:r w:rsidRPr="00786784">
        <w:rPr>
          <w:rFonts w:eastAsiaTheme="minorEastAsia"/>
        </w:rPr>
        <w:t xml:space="preserve"> but can’t find a job because of a slowdown in the overall economy.</w:t>
      </w:r>
    </w:p>
    <w:p w14:paraId="2E012C15" w14:textId="77777777" w:rsidR="00786784" w:rsidRPr="00786784" w:rsidRDefault="00786784" w:rsidP="002014A1">
      <w:pPr>
        <w:numPr>
          <w:ilvl w:val="1"/>
          <w:numId w:val="7"/>
        </w:numPr>
        <w:contextualSpacing/>
        <w:rPr>
          <w:rFonts w:eastAsiaTheme="minorEastAsia"/>
        </w:rPr>
      </w:pPr>
      <w:r w:rsidRPr="00786784">
        <w:rPr>
          <w:rFonts w:eastAsiaTheme="minorEastAsia"/>
        </w:rPr>
        <w:t>Larry lost his job du</w:t>
      </w:r>
      <w:r w:rsidR="007D261B">
        <w:rPr>
          <w:rFonts w:eastAsiaTheme="minorEastAsia"/>
        </w:rPr>
        <w:t>e to a decrease in his customer</w:t>
      </w:r>
      <w:r w:rsidRPr="00786784">
        <w:rPr>
          <w:rFonts w:eastAsiaTheme="minorEastAsia"/>
        </w:rPr>
        <w:t>s</w:t>
      </w:r>
      <w:r w:rsidR="007D261B">
        <w:rPr>
          <w:rFonts w:eastAsiaTheme="minorEastAsia"/>
        </w:rPr>
        <w:t>’</w:t>
      </w:r>
      <w:r w:rsidRPr="00786784">
        <w:rPr>
          <w:rFonts w:eastAsiaTheme="minorEastAsia"/>
        </w:rPr>
        <w:t xml:space="preserve"> overall</w:t>
      </w:r>
      <w:r w:rsidR="007D261B">
        <w:rPr>
          <w:rFonts w:eastAsiaTheme="minorEastAsia"/>
        </w:rPr>
        <w:t xml:space="preserve"> spending resulting from a drop-</w:t>
      </w:r>
      <w:r w:rsidRPr="00786784">
        <w:rPr>
          <w:rFonts w:eastAsiaTheme="minorEastAsia"/>
        </w:rPr>
        <w:t>off in the country’s overall demand for goods and services.</w:t>
      </w:r>
    </w:p>
    <w:p w14:paraId="7E04EA61"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Kumar was recently laid off from work due to his company’s recent decline in sales revenue </w:t>
      </w:r>
      <w:r w:rsidR="007D261B">
        <w:rPr>
          <w:rFonts w:eastAsiaTheme="minorEastAsia"/>
        </w:rPr>
        <w:t>caused by the</w:t>
      </w:r>
      <w:r w:rsidRPr="00786784">
        <w:rPr>
          <w:rFonts w:eastAsiaTheme="minorEastAsia"/>
        </w:rPr>
        <w:t xml:space="preserve"> slowdown in the economy.</w:t>
      </w:r>
    </w:p>
    <w:p w14:paraId="1DA099C1"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Juan lost his job on Wall Street due to </w:t>
      </w:r>
      <w:r w:rsidR="007D261B">
        <w:rPr>
          <w:rFonts w:eastAsiaTheme="minorEastAsia"/>
        </w:rPr>
        <w:t xml:space="preserve">a </w:t>
      </w:r>
      <w:r w:rsidRPr="00786784">
        <w:rPr>
          <w:rFonts w:eastAsiaTheme="minorEastAsia"/>
        </w:rPr>
        <w:t xml:space="preserve">recent financial crisis </w:t>
      </w:r>
      <w:r w:rsidR="007D261B">
        <w:rPr>
          <w:rFonts w:eastAsiaTheme="minorEastAsia"/>
        </w:rPr>
        <w:t>that</w:t>
      </w:r>
      <w:r w:rsidRPr="00786784">
        <w:rPr>
          <w:rFonts w:eastAsiaTheme="minorEastAsia"/>
        </w:rPr>
        <w:t xml:space="preserve"> affected the entire economy.</w:t>
      </w:r>
    </w:p>
    <w:p w14:paraId="3537472C" w14:textId="77777777" w:rsidR="00786784" w:rsidRPr="00786784" w:rsidRDefault="00786784" w:rsidP="00786784">
      <w:pPr>
        <w:ind w:left="1440"/>
        <w:contextualSpacing/>
        <w:rPr>
          <w:rFonts w:eastAsiaTheme="minorEastAsia"/>
        </w:rPr>
      </w:pPr>
    </w:p>
    <w:p w14:paraId="24B23675" w14:textId="77777777" w:rsidR="00786784" w:rsidRPr="00786784" w:rsidRDefault="00786784" w:rsidP="002014A1">
      <w:pPr>
        <w:numPr>
          <w:ilvl w:val="0"/>
          <w:numId w:val="7"/>
        </w:numPr>
        <w:contextualSpacing/>
        <w:rPr>
          <w:rFonts w:eastAsiaTheme="minorEastAsia"/>
        </w:rPr>
      </w:pPr>
      <w:r w:rsidRPr="00786784">
        <w:rPr>
          <w:rFonts w:eastAsiaTheme="minorEastAsia"/>
        </w:rPr>
        <w:t>Seasonally Unemployed - Pool of 8</w:t>
      </w:r>
    </w:p>
    <w:p w14:paraId="63DFE751" w14:textId="77777777" w:rsidR="00786784" w:rsidRPr="00786784" w:rsidRDefault="00786784" w:rsidP="002014A1">
      <w:pPr>
        <w:numPr>
          <w:ilvl w:val="1"/>
          <w:numId w:val="7"/>
        </w:numPr>
        <w:contextualSpacing/>
        <w:rPr>
          <w:rFonts w:eastAsiaTheme="minorEastAsia"/>
        </w:rPr>
      </w:pPr>
      <w:r w:rsidRPr="00786784">
        <w:rPr>
          <w:rFonts w:eastAsiaTheme="minorEastAsia"/>
        </w:rPr>
        <w:t>Phil was recently laid off from his construction job due to winter weather conditions.</w:t>
      </w:r>
    </w:p>
    <w:p w14:paraId="1FB9ECD6"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Stephen </w:t>
      </w:r>
      <w:r w:rsidR="005B0CD6">
        <w:rPr>
          <w:rFonts w:eastAsiaTheme="minorEastAsia"/>
        </w:rPr>
        <w:t>was recently laid off from his job after the holiday season ended.</w:t>
      </w:r>
    </w:p>
    <w:p w14:paraId="3ABFA27D" w14:textId="77777777" w:rsidR="00786784" w:rsidRPr="00786784" w:rsidRDefault="00786784" w:rsidP="002014A1">
      <w:pPr>
        <w:numPr>
          <w:ilvl w:val="1"/>
          <w:numId w:val="7"/>
        </w:numPr>
        <w:contextualSpacing/>
        <w:rPr>
          <w:rFonts w:eastAsiaTheme="minorEastAsia"/>
        </w:rPr>
      </w:pPr>
      <w:r w:rsidRPr="00786784">
        <w:rPr>
          <w:rFonts w:eastAsiaTheme="minorEastAsia"/>
        </w:rPr>
        <w:t xml:space="preserve">Joan owns an ice cream stand </w:t>
      </w:r>
      <w:r w:rsidR="005B0CD6">
        <w:rPr>
          <w:rFonts w:eastAsiaTheme="minorEastAsia"/>
        </w:rPr>
        <w:t xml:space="preserve">that </w:t>
      </w:r>
      <w:r w:rsidRPr="00786784">
        <w:rPr>
          <w:rFonts w:eastAsiaTheme="minorEastAsia"/>
        </w:rPr>
        <w:t>closes down during cold weather.</w:t>
      </w:r>
      <w:r w:rsidR="005B0CD6">
        <w:rPr>
          <w:rFonts w:eastAsiaTheme="minorEastAsia"/>
        </w:rPr>
        <w:t xml:space="preserve"> Since it is now wintertime, her ice cream stand is currently closed.</w:t>
      </w:r>
    </w:p>
    <w:p w14:paraId="64C95998" w14:textId="77777777" w:rsidR="005B0CD6" w:rsidRDefault="00786784" w:rsidP="002014A1">
      <w:pPr>
        <w:numPr>
          <w:ilvl w:val="1"/>
          <w:numId w:val="7"/>
        </w:numPr>
        <w:contextualSpacing/>
        <w:rPr>
          <w:rFonts w:eastAsiaTheme="minorEastAsia"/>
        </w:rPr>
      </w:pPr>
      <w:proofErr w:type="spellStart"/>
      <w:r w:rsidRPr="005B0CD6">
        <w:rPr>
          <w:rFonts w:eastAsiaTheme="minorEastAsia"/>
        </w:rPr>
        <w:t>Fei</w:t>
      </w:r>
      <w:proofErr w:type="spellEnd"/>
      <w:r w:rsidRPr="005B0CD6">
        <w:rPr>
          <w:rFonts w:eastAsiaTheme="minorEastAsia"/>
        </w:rPr>
        <w:t xml:space="preserve"> only works as a lifeguard on the beach</w:t>
      </w:r>
      <w:r w:rsidR="005B0CD6" w:rsidRPr="005B0CD6">
        <w:rPr>
          <w:rFonts w:eastAsiaTheme="minorEastAsia"/>
        </w:rPr>
        <w:t>, but cannot start until the weather warms up.</w:t>
      </w:r>
      <w:r w:rsidRPr="005B0CD6">
        <w:rPr>
          <w:rFonts w:eastAsiaTheme="minorEastAsia"/>
        </w:rPr>
        <w:t xml:space="preserve"> </w:t>
      </w:r>
    </w:p>
    <w:p w14:paraId="1B7F014D" w14:textId="77777777" w:rsidR="005B0CD6" w:rsidRDefault="00786784" w:rsidP="002014A1">
      <w:pPr>
        <w:numPr>
          <w:ilvl w:val="1"/>
          <w:numId w:val="7"/>
        </w:numPr>
        <w:contextualSpacing/>
        <w:rPr>
          <w:rFonts w:eastAsiaTheme="minorEastAsia"/>
        </w:rPr>
      </w:pPr>
      <w:proofErr w:type="spellStart"/>
      <w:r w:rsidRPr="005B0CD6">
        <w:rPr>
          <w:rFonts w:eastAsiaTheme="minorEastAsia"/>
        </w:rPr>
        <w:lastRenderedPageBreak/>
        <w:t>Zheng</w:t>
      </w:r>
      <w:proofErr w:type="spellEnd"/>
      <w:r w:rsidRPr="005B0CD6">
        <w:rPr>
          <w:rFonts w:eastAsiaTheme="minorEastAsia"/>
        </w:rPr>
        <w:t xml:space="preserve"> </w:t>
      </w:r>
      <w:r w:rsidR="005B0CD6" w:rsidRPr="005B0CD6">
        <w:rPr>
          <w:rFonts w:eastAsiaTheme="minorEastAsia"/>
        </w:rPr>
        <w:t>was recently laid off from his job as a</w:t>
      </w:r>
      <w:r w:rsidRPr="005B0CD6">
        <w:rPr>
          <w:rFonts w:eastAsiaTheme="minorEastAsia"/>
        </w:rPr>
        <w:t xml:space="preserve"> ski instructor at the local ski trails</w:t>
      </w:r>
      <w:r w:rsidR="005B0CD6">
        <w:rPr>
          <w:rFonts w:eastAsiaTheme="minorEastAsia"/>
        </w:rPr>
        <w:t>, because the snow has started melting.</w:t>
      </w:r>
    </w:p>
    <w:p w14:paraId="72619BB8" w14:textId="77777777" w:rsidR="00786784" w:rsidRPr="005B0CD6" w:rsidRDefault="00786784" w:rsidP="002014A1">
      <w:pPr>
        <w:numPr>
          <w:ilvl w:val="1"/>
          <w:numId w:val="7"/>
        </w:numPr>
        <w:contextualSpacing/>
        <w:rPr>
          <w:rFonts w:eastAsiaTheme="minorEastAsia"/>
        </w:rPr>
      </w:pPr>
      <w:r w:rsidRPr="005B0CD6">
        <w:rPr>
          <w:rFonts w:eastAsiaTheme="minorEastAsia"/>
        </w:rPr>
        <w:t>Rick is a landscaper w</w:t>
      </w:r>
      <w:r w:rsidR="005B0CD6">
        <w:rPr>
          <w:rFonts w:eastAsiaTheme="minorEastAsia"/>
        </w:rPr>
        <w:t>ho works during the summertime and is currently out of work due to the winter weather</w:t>
      </w:r>
      <w:r w:rsidRPr="005B0CD6">
        <w:rPr>
          <w:rFonts w:eastAsiaTheme="minorEastAsia"/>
        </w:rPr>
        <w:t>.</w:t>
      </w:r>
    </w:p>
    <w:p w14:paraId="259FDD41" w14:textId="77777777" w:rsidR="00786784" w:rsidRPr="00786784" w:rsidRDefault="00786784" w:rsidP="002014A1">
      <w:pPr>
        <w:numPr>
          <w:ilvl w:val="1"/>
          <w:numId w:val="7"/>
        </w:numPr>
        <w:contextualSpacing/>
        <w:rPr>
          <w:rFonts w:eastAsiaTheme="minorEastAsia"/>
        </w:rPr>
      </w:pPr>
      <w:r w:rsidRPr="00786784">
        <w:rPr>
          <w:rFonts w:eastAsiaTheme="minorEastAsia"/>
        </w:rPr>
        <w:t>Tucker is a minor league professional base</w:t>
      </w:r>
      <w:r w:rsidR="005B0CD6">
        <w:rPr>
          <w:rFonts w:eastAsiaTheme="minorEastAsia"/>
        </w:rPr>
        <w:t xml:space="preserve">ball player </w:t>
      </w:r>
      <w:proofErr w:type="gramStart"/>
      <w:r w:rsidR="005B0CD6">
        <w:rPr>
          <w:rFonts w:eastAsiaTheme="minorEastAsia"/>
        </w:rPr>
        <w:t>who’s</w:t>
      </w:r>
      <w:proofErr w:type="gramEnd"/>
      <w:r w:rsidRPr="00786784">
        <w:rPr>
          <w:rFonts w:eastAsiaTheme="minorEastAsia"/>
        </w:rPr>
        <w:t xml:space="preserve"> season </w:t>
      </w:r>
      <w:r w:rsidR="005B0CD6">
        <w:rPr>
          <w:rFonts w:eastAsiaTheme="minorEastAsia"/>
        </w:rPr>
        <w:t xml:space="preserve">doesn’t begin for another </w:t>
      </w:r>
      <w:r w:rsidRPr="00786784">
        <w:rPr>
          <w:rFonts w:eastAsiaTheme="minorEastAsia"/>
        </w:rPr>
        <w:t>five weeks.</w:t>
      </w:r>
    </w:p>
    <w:p w14:paraId="00F7C063" w14:textId="77777777" w:rsidR="00786784" w:rsidRDefault="00786784" w:rsidP="002014A1">
      <w:pPr>
        <w:numPr>
          <w:ilvl w:val="1"/>
          <w:numId w:val="7"/>
        </w:numPr>
        <w:contextualSpacing/>
        <w:rPr>
          <w:rFonts w:eastAsiaTheme="minorEastAsia"/>
        </w:rPr>
      </w:pPr>
      <w:r w:rsidRPr="00786784">
        <w:rPr>
          <w:rFonts w:eastAsiaTheme="minorEastAsia"/>
        </w:rPr>
        <w:t>Brenda is a part time professor at the local college</w:t>
      </w:r>
      <w:r w:rsidR="00E50397">
        <w:rPr>
          <w:rFonts w:eastAsiaTheme="minorEastAsia"/>
        </w:rPr>
        <w:t xml:space="preserve"> and is currently waiting to</w:t>
      </w:r>
      <w:r w:rsidR="00D91691">
        <w:rPr>
          <w:rFonts w:eastAsiaTheme="minorEastAsia"/>
        </w:rPr>
        <w:t xml:space="preserve"> work until the fall session </w:t>
      </w:r>
      <w:r w:rsidR="00E50397">
        <w:rPr>
          <w:rFonts w:eastAsiaTheme="minorEastAsia"/>
        </w:rPr>
        <w:t>begins in four months.</w:t>
      </w:r>
      <w:r w:rsidRPr="00786784">
        <w:rPr>
          <w:rFonts w:eastAsiaTheme="minorEastAsia"/>
        </w:rPr>
        <w:t xml:space="preserve"> </w:t>
      </w:r>
    </w:p>
    <w:p w14:paraId="3B9C4B2A" w14:textId="77777777" w:rsidR="00D2266B" w:rsidRDefault="00D2266B" w:rsidP="00D2266B">
      <w:pPr>
        <w:pStyle w:val="Subtitle"/>
        <w:rPr>
          <w:rFonts w:eastAsiaTheme="minorEastAsia"/>
        </w:rPr>
      </w:pPr>
      <w:r>
        <w:rPr>
          <w:rFonts w:eastAsiaTheme="minorEastAsia"/>
        </w:rPr>
        <w:t>4.4 Assessment</w:t>
      </w:r>
    </w:p>
    <w:p w14:paraId="75FC62BF" w14:textId="77777777" w:rsidR="00D2266B" w:rsidRDefault="00D2266B" w:rsidP="00D2266B">
      <w:pPr>
        <w:rPr>
          <w:u w:val="single"/>
        </w:rPr>
      </w:pPr>
      <w:r>
        <w:rPr>
          <w:u w:val="single"/>
        </w:rPr>
        <w:t>4.4.1 Interaction</w:t>
      </w:r>
      <w:r w:rsidR="0077362C">
        <w:rPr>
          <w:u w:val="single"/>
        </w:rPr>
        <w:t>:</w:t>
      </w:r>
    </w:p>
    <w:p w14:paraId="6E65328B" w14:textId="77777777" w:rsidR="00445A1B" w:rsidRPr="00445A1B" w:rsidRDefault="00445A1B" w:rsidP="002014A1">
      <w:pPr>
        <w:pStyle w:val="ListParagraph"/>
        <w:numPr>
          <w:ilvl w:val="0"/>
          <w:numId w:val="8"/>
        </w:numPr>
        <w:rPr>
          <w:u w:val="single"/>
        </w:rPr>
      </w:pPr>
      <w:r>
        <w:t>If a student drags an individual into the correct category, they will be given a correct feedback message and the individual will be grayed out on the left. Rolling over the grayed out individual will show which category the individual was correctly placed into.</w:t>
      </w:r>
    </w:p>
    <w:p w14:paraId="3B50F3C2" w14:textId="77777777" w:rsidR="00445A1B" w:rsidRPr="00445A1B" w:rsidRDefault="00445A1B" w:rsidP="002014A1">
      <w:pPr>
        <w:pStyle w:val="ListParagraph"/>
        <w:numPr>
          <w:ilvl w:val="0"/>
          <w:numId w:val="8"/>
        </w:numPr>
        <w:rPr>
          <w:u w:val="single"/>
        </w:rPr>
      </w:pPr>
      <w:r>
        <w:t>If a student drags an individual into the incorrect category, they will be given an incorrect message and the individual will be marked with a red alert. The number of the red alert will indicate the number of times the student has wrongly categorized the individual. Clicking the alert will show which categories the individual was incorrectly placed into.</w:t>
      </w:r>
    </w:p>
    <w:p w14:paraId="2BA43DA8" w14:textId="77777777" w:rsidR="00D2266B" w:rsidRDefault="0078681C" w:rsidP="00D2266B">
      <w:pPr>
        <w:rPr>
          <w:u w:val="single"/>
        </w:rPr>
      </w:pPr>
      <w:r>
        <w:rPr>
          <w:u w:val="single"/>
        </w:rPr>
        <w:t>4.4.2</w:t>
      </w:r>
      <w:r w:rsidR="00D2266B">
        <w:rPr>
          <w:u w:val="single"/>
        </w:rPr>
        <w:t xml:space="preserve"> Feedback</w:t>
      </w:r>
      <w:r w:rsidR="0077362C">
        <w:rPr>
          <w:u w:val="single"/>
        </w:rPr>
        <w:t>:</w:t>
      </w:r>
    </w:p>
    <w:p w14:paraId="56DE2A40" w14:textId="77777777" w:rsidR="00E63C16" w:rsidRDefault="001E6570" w:rsidP="00D2266B">
      <w:r w:rsidRPr="001E6570">
        <w:t>TBD</w:t>
      </w:r>
    </w:p>
    <w:p w14:paraId="2407B963" w14:textId="77777777" w:rsidR="00070623" w:rsidRDefault="0078681C" w:rsidP="00070623">
      <w:pPr>
        <w:pStyle w:val="Subtitle"/>
      </w:pPr>
      <w:r>
        <w:t>4.5</w:t>
      </w:r>
      <w:r w:rsidR="00070623">
        <w:t xml:space="preserve"> Transition to Level 2</w:t>
      </w:r>
    </w:p>
    <w:p w14:paraId="575FC02A" w14:textId="77777777" w:rsidR="00070623" w:rsidRPr="00070623" w:rsidRDefault="0078681C" w:rsidP="00070623">
      <w:pPr>
        <w:rPr>
          <w:u w:val="single"/>
        </w:rPr>
      </w:pPr>
      <w:r>
        <w:rPr>
          <w:u w:val="single"/>
        </w:rPr>
        <w:t>4.6.</w:t>
      </w:r>
      <w:r w:rsidR="00070623">
        <w:rPr>
          <w:u w:val="single"/>
        </w:rPr>
        <w:t>1 Overview</w:t>
      </w:r>
      <w:r w:rsidR="0077362C">
        <w:rPr>
          <w:u w:val="single"/>
        </w:rPr>
        <w:t>:</w:t>
      </w:r>
    </w:p>
    <w:p w14:paraId="0F5BE3C0" w14:textId="77777777" w:rsidR="00070623" w:rsidRDefault="00070623" w:rsidP="002014A1">
      <w:pPr>
        <w:pStyle w:val="ListParagraph"/>
        <w:numPr>
          <w:ilvl w:val="0"/>
          <w:numId w:val="3"/>
        </w:numPr>
      </w:pPr>
      <w:r w:rsidRPr="008C7884">
        <w:t>At the end of Level 1, animate a time lapse that simulates the student having continued to survey people and determine their unemployment status over the course of a month.</w:t>
      </w:r>
    </w:p>
    <w:p w14:paraId="533D0415" w14:textId="77777777" w:rsidR="00070623" w:rsidRPr="008C7884" w:rsidRDefault="00070623" w:rsidP="002014A1">
      <w:pPr>
        <w:pStyle w:val="ListParagraph"/>
        <w:numPr>
          <w:ilvl w:val="0"/>
          <w:numId w:val="3"/>
        </w:numPr>
      </w:pPr>
      <w:r w:rsidRPr="008C7884">
        <w:t>Individuals from the left will be shown being moved into categories, and the numbers on the c</w:t>
      </w:r>
      <w:r>
        <w:t>ategories will increase quickly along with a calendar flipping through an entire month.</w:t>
      </w:r>
    </w:p>
    <w:p w14:paraId="66D27078" w14:textId="77777777" w:rsidR="00070623" w:rsidRPr="00070623" w:rsidRDefault="0078681C" w:rsidP="00070623">
      <w:pPr>
        <w:rPr>
          <w:u w:val="single"/>
        </w:rPr>
      </w:pPr>
      <w:r>
        <w:rPr>
          <w:u w:val="single"/>
        </w:rPr>
        <w:t>4.6</w:t>
      </w:r>
      <w:r w:rsidR="00070623">
        <w:rPr>
          <w:u w:val="single"/>
        </w:rPr>
        <w:t>.2 Numbers in Tree</w:t>
      </w:r>
      <w:r w:rsidR="0077362C">
        <w:rPr>
          <w:u w:val="single"/>
        </w:rPr>
        <w:t>:</w:t>
      </w:r>
    </w:p>
    <w:p w14:paraId="32319971" w14:textId="77777777" w:rsidR="00070623" w:rsidRPr="008C7884" w:rsidRDefault="00070623" w:rsidP="00070623">
      <w:r w:rsidRPr="008C7884">
        <w:t>The final numbers in each category of the tree will need to be somewhat realistic, so we will base them on the latest national data as described below (all numbers will need to be rounded to the whole number):</w:t>
      </w:r>
    </w:p>
    <w:p w14:paraId="33D84278" w14:textId="77777777" w:rsidR="00070623" w:rsidRPr="008C7884" w:rsidRDefault="00070623" w:rsidP="002014A1">
      <w:pPr>
        <w:pStyle w:val="ListParagraph"/>
        <w:numPr>
          <w:ilvl w:val="0"/>
          <w:numId w:val="2"/>
        </w:numPr>
      </w:pPr>
      <w:r w:rsidRPr="008C7884">
        <w:t>Non-institutional Adult Population (P) = {5000, 7000}</w:t>
      </w:r>
    </w:p>
    <w:p w14:paraId="0A7AB4D6" w14:textId="77777777" w:rsidR="00070623" w:rsidRPr="008C7884" w:rsidRDefault="00070623" w:rsidP="002014A1">
      <w:pPr>
        <w:pStyle w:val="ListParagraph"/>
        <w:numPr>
          <w:ilvl w:val="0"/>
          <w:numId w:val="2"/>
        </w:numPr>
      </w:pPr>
      <w:r w:rsidRPr="008C7884">
        <w:t xml:space="preserve">Labor Force (L) = P x (CIVPART+ </w:t>
      </w:r>
      <w:commentRangeStart w:id="1"/>
      <w:r w:rsidRPr="008C7884">
        <w:t>{-.2,.2}</w:t>
      </w:r>
      <w:commentRangeEnd w:id="1"/>
      <w:r w:rsidR="00E37DFE">
        <w:rPr>
          <w:rStyle w:val="CommentReference"/>
          <w:rFonts w:eastAsiaTheme="minorEastAsia"/>
        </w:rPr>
        <w:commentReference w:id="1"/>
      </w:r>
      <w:r w:rsidRPr="008C7884">
        <w:t>/100), where CIVPART is a FRED Series ID updated monthly</w:t>
      </w:r>
    </w:p>
    <w:p w14:paraId="207834E9" w14:textId="77777777" w:rsidR="00070623" w:rsidRPr="008C7884" w:rsidRDefault="00070623" w:rsidP="002014A1">
      <w:pPr>
        <w:pStyle w:val="ListParagraph"/>
        <w:numPr>
          <w:ilvl w:val="0"/>
          <w:numId w:val="2"/>
        </w:numPr>
      </w:pPr>
      <w:r w:rsidRPr="008C7884">
        <w:t>Not In Labor Force (N) = P - L</w:t>
      </w:r>
    </w:p>
    <w:p w14:paraId="3E9286D7" w14:textId="77777777" w:rsidR="00070623" w:rsidRPr="008C7884" w:rsidRDefault="00070623" w:rsidP="002014A1">
      <w:pPr>
        <w:pStyle w:val="ListParagraph"/>
        <w:numPr>
          <w:ilvl w:val="0"/>
          <w:numId w:val="2"/>
        </w:numPr>
      </w:pPr>
      <w:r w:rsidRPr="008C7884">
        <w:lastRenderedPageBreak/>
        <w:t xml:space="preserve">Unemployed (U) = L x (UNRATE + </w:t>
      </w:r>
      <w:commentRangeStart w:id="2"/>
      <w:r w:rsidRPr="008C7884">
        <w:t>{-.2,.2}/</w:t>
      </w:r>
      <w:commentRangeEnd w:id="2"/>
      <w:r w:rsidR="00E37DFE">
        <w:rPr>
          <w:rStyle w:val="CommentReference"/>
          <w:rFonts w:eastAsiaTheme="minorEastAsia"/>
        </w:rPr>
        <w:commentReference w:id="2"/>
      </w:r>
      <w:r w:rsidRPr="008C7884">
        <w:t>100), where UNRATE is a FRED Series ID updated monthly</w:t>
      </w:r>
    </w:p>
    <w:p w14:paraId="164BC8CA" w14:textId="77777777" w:rsidR="00070623" w:rsidRPr="008C7884" w:rsidRDefault="00070623" w:rsidP="002014A1">
      <w:pPr>
        <w:pStyle w:val="ListParagraph"/>
        <w:numPr>
          <w:ilvl w:val="0"/>
          <w:numId w:val="2"/>
        </w:numPr>
      </w:pPr>
      <w:r w:rsidRPr="008C7884">
        <w:t>Employed (E) = L - U</w:t>
      </w:r>
    </w:p>
    <w:p w14:paraId="7462A953" w14:textId="77777777" w:rsidR="00070623" w:rsidRPr="00E37DFE" w:rsidRDefault="00070623" w:rsidP="002014A1">
      <w:pPr>
        <w:pStyle w:val="ListParagraph"/>
        <w:numPr>
          <w:ilvl w:val="0"/>
          <w:numId w:val="2"/>
        </w:numPr>
      </w:pPr>
      <w:r w:rsidRPr="008C7884">
        <w:t>Cyclically Unemployed (C) = L x [(UNRATE – NROU)/100], where NROU is a FRED Series ID updated quarterly</w:t>
      </w:r>
      <w:r w:rsidR="00276905" w:rsidRPr="00276905">
        <w:rPr>
          <w:color w:val="FF0000"/>
        </w:rPr>
        <w:t xml:space="preserve"> </w:t>
      </w:r>
      <w:r w:rsidR="00276905" w:rsidRPr="00E37DFE">
        <w:rPr>
          <w:color w:val="000000" w:themeColor="text1"/>
        </w:rPr>
        <w:t>If UNRATE &lt; NROU, then C = 0.</w:t>
      </w:r>
    </w:p>
    <w:p w14:paraId="0806BAFC" w14:textId="77777777" w:rsidR="000E7DF9" w:rsidRPr="00E37DFE" w:rsidRDefault="000E7DF9" w:rsidP="000E7DF9">
      <w:pPr>
        <w:pStyle w:val="ListParagraph"/>
        <w:numPr>
          <w:ilvl w:val="1"/>
          <w:numId w:val="2"/>
        </w:numPr>
      </w:pPr>
      <w:r w:rsidRPr="00E37DFE">
        <w:rPr>
          <w:color w:val="000000" w:themeColor="text1"/>
        </w:rPr>
        <w:t>Note: NROU is estimated into future dates, so we will need to use the NROU variable associated with the same month as the other series, rather than just using the last variable.</w:t>
      </w:r>
    </w:p>
    <w:p w14:paraId="05400355" w14:textId="77777777" w:rsidR="00070623" w:rsidRPr="00E37DFE" w:rsidRDefault="00070623" w:rsidP="002014A1">
      <w:pPr>
        <w:pStyle w:val="ListParagraph"/>
        <w:numPr>
          <w:ilvl w:val="0"/>
          <w:numId w:val="2"/>
        </w:numPr>
      </w:pPr>
      <w:r w:rsidRPr="00E37DFE">
        <w:t>Structurally Unemployed (ST) = (U-C)/3</w:t>
      </w:r>
    </w:p>
    <w:p w14:paraId="03CC86AF" w14:textId="77777777" w:rsidR="00070623" w:rsidRPr="008C7884" w:rsidRDefault="00070623" w:rsidP="002014A1">
      <w:pPr>
        <w:pStyle w:val="ListParagraph"/>
        <w:numPr>
          <w:ilvl w:val="0"/>
          <w:numId w:val="2"/>
        </w:numPr>
      </w:pPr>
      <w:r w:rsidRPr="008C7884">
        <w:t>Frictionally Unemployed (F) = U-C-ST</w:t>
      </w:r>
    </w:p>
    <w:p w14:paraId="5857A0E5" w14:textId="77777777" w:rsidR="00995BFC" w:rsidRPr="00995BFC" w:rsidRDefault="0078681C" w:rsidP="00070623">
      <w:pPr>
        <w:rPr>
          <w:u w:val="single"/>
        </w:rPr>
      </w:pPr>
      <w:r>
        <w:rPr>
          <w:u w:val="single"/>
        </w:rPr>
        <w:t>4.6</w:t>
      </w:r>
      <w:r w:rsidR="006825E6">
        <w:rPr>
          <w:u w:val="single"/>
        </w:rPr>
        <w:t xml:space="preserve">.3 </w:t>
      </w:r>
      <w:r w:rsidR="00995BFC">
        <w:rPr>
          <w:u w:val="single"/>
        </w:rPr>
        <w:t>Numbers in Tree – Example:</w:t>
      </w:r>
    </w:p>
    <w:p w14:paraId="34C4494F" w14:textId="77777777" w:rsidR="00070623" w:rsidRPr="008C7884" w:rsidRDefault="00070623" w:rsidP="00070623">
      <w:r w:rsidRPr="008C7884">
        <w:t>P=5020, all data is the latest as of 2/14/13</w:t>
      </w:r>
    </w:p>
    <w:tbl>
      <w:tblPr>
        <w:tblStyle w:val="TableGrid"/>
        <w:tblW w:w="0" w:type="auto"/>
        <w:jc w:val="center"/>
        <w:tblLook w:val="04A0" w:firstRow="1" w:lastRow="0" w:firstColumn="1" w:lastColumn="0" w:noHBand="0" w:noVBand="1"/>
      </w:tblPr>
      <w:tblGrid>
        <w:gridCol w:w="2070"/>
      </w:tblGrid>
      <w:tr w:rsidR="00E76B46" w:rsidRPr="008C7884" w14:paraId="69FCDAAB" w14:textId="77777777" w:rsidTr="00851758">
        <w:trPr>
          <w:jc w:val="center"/>
        </w:trPr>
        <w:tc>
          <w:tcPr>
            <w:tcW w:w="2070" w:type="dxa"/>
          </w:tcPr>
          <w:p w14:paraId="693D268D" w14:textId="77777777" w:rsidR="00E76B46" w:rsidRPr="008C7884" w:rsidRDefault="00E76B46" w:rsidP="00851758">
            <w:pPr>
              <w:jc w:val="center"/>
            </w:pPr>
            <w:commentRangeStart w:id="3"/>
          </w:p>
        </w:tc>
      </w:tr>
      <w:tr w:rsidR="00E76B46" w:rsidRPr="008C7884" w14:paraId="15CEA6D8" w14:textId="77777777" w:rsidTr="00851758">
        <w:trPr>
          <w:jc w:val="center"/>
        </w:trPr>
        <w:tc>
          <w:tcPr>
            <w:tcW w:w="2070" w:type="dxa"/>
          </w:tcPr>
          <w:p w14:paraId="245DBE18" w14:textId="77777777" w:rsidR="00E76B46" w:rsidRPr="008C7884" w:rsidRDefault="00E76B46" w:rsidP="00851758">
            <w:pPr>
              <w:pStyle w:val="ListParagraph"/>
              <w:ind w:left="48"/>
              <w:jc w:val="center"/>
            </w:pPr>
          </w:p>
          <w:p w14:paraId="3B526EBE" w14:textId="77777777" w:rsidR="00E76B46" w:rsidRPr="008C7884" w:rsidRDefault="00E76B46" w:rsidP="00851758">
            <w:pPr>
              <w:pStyle w:val="ListParagraph"/>
              <w:ind w:left="48"/>
              <w:jc w:val="center"/>
            </w:pPr>
            <w:r w:rsidRPr="008C7884">
              <w:t>L = 3,193</w:t>
            </w:r>
          </w:p>
          <w:p w14:paraId="646F4890" w14:textId="77777777" w:rsidR="00E76B46" w:rsidRPr="008C7884" w:rsidRDefault="00E76B46" w:rsidP="00851758">
            <w:pPr>
              <w:pStyle w:val="ListParagraph"/>
              <w:ind w:left="48"/>
              <w:jc w:val="center"/>
            </w:pPr>
            <w:r w:rsidRPr="008C7884">
              <w:t>N = 1,827</w:t>
            </w:r>
          </w:p>
          <w:p w14:paraId="1C3F987A" w14:textId="77777777" w:rsidR="00E76B46" w:rsidRPr="008C7884" w:rsidRDefault="00E76B46" w:rsidP="00851758">
            <w:pPr>
              <w:pStyle w:val="ListParagraph"/>
              <w:ind w:left="48"/>
              <w:jc w:val="center"/>
            </w:pPr>
            <w:r w:rsidRPr="008C7884">
              <w:t>U =252</w:t>
            </w:r>
          </w:p>
          <w:p w14:paraId="4EC943D5" w14:textId="77777777" w:rsidR="00E76B46" w:rsidRPr="008C7884" w:rsidRDefault="00E76B46" w:rsidP="00851758">
            <w:pPr>
              <w:pStyle w:val="ListParagraph"/>
              <w:ind w:left="48"/>
              <w:jc w:val="center"/>
            </w:pPr>
            <w:r w:rsidRPr="008C7884">
              <w:t>E = 2,941</w:t>
            </w:r>
          </w:p>
          <w:p w14:paraId="1A3C0F1C" w14:textId="77777777" w:rsidR="00E76B46" w:rsidRPr="008C7884" w:rsidRDefault="00E76B46" w:rsidP="00851758">
            <w:pPr>
              <w:pStyle w:val="ListParagraph"/>
              <w:ind w:left="48"/>
              <w:jc w:val="center"/>
            </w:pPr>
            <w:r w:rsidRPr="008C7884">
              <w:t>C = 85</w:t>
            </w:r>
          </w:p>
          <w:p w14:paraId="0D1C58A7" w14:textId="77777777" w:rsidR="00E76B46" w:rsidRPr="008C7884" w:rsidRDefault="00E76B46" w:rsidP="00851758">
            <w:pPr>
              <w:pStyle w:val="ListParagraph"/>
              <w:ind w:left="48"/>
              <w:jc w:val="center"/>
            </w:pPr>
            <w:r w:rsidRPr="008C7884">
              <w:t>ST = 56</w:t>
            </w:r>
          </w:p>
          <w:p w14:paraId="1381A9FB" w14:textId="77777777" w:rsidR="00E76B46" w:rsidRPr="008C7884" w:rsidRDefault="00E76B46" w:rsidP="00851758">
            <w:pPr>
              <w:pStyle w:val="ListParagraph"/>
              <w:ind w:left="48"/>
              <w:jc w:val="center"/>
            </w:pPr>
            <w:r w:rsidRPr="008C7884">
              <w:t>F = 111</w:t>
            </w:r>
            <w:commentRangeEnd w:id="3"/>
            <w:r>
              <w:rPr>
                <w:rStyle w:val="CommentReference"/>
              </w:rPr>
              <w:commentReference w:id="3"/>
            </w:r>
          </w:p>
          <w:p w14:paraId="7062B535" w14:textId="77777777" w:rsidR="00E76B46" w:rsidRPr="008C7884" w:rsidRDefault="00E76B46" w:rsidP="00851758">
            <w:pPr>
              <w:jc w:val="center"/>
            </w:pPr>
          </w:p>
        </w:tc>
      </w:tr>
    </w:tbl>
    <w:p w14:paraId="33E37839" w14:textId="77777777" w:rsidR="00070623" w:rsidRPr="008C7884" w:rsidRDefault="00070623" w:rsidP="00070623"/>
    <w:p w14:paraId="3887EEAF" w14:textId="77777777" w:rsidR="00070623" w:rsidRPr="00070623" w:rsidRDefault="00070623" w:rsidP="00070623"/>
    <w:p w14:paraId="51DC9075" w14:textId="77777777" w:rsidR="00AF3B50" w:rsidRDefault="004C3DCB" w:rsidP="00AF3B50">
      <w:pPr>
        <w:pStyle w:val="Heading1"/>
      </w:pPr>
      <w:r>
        <w:t xml:space="preserve">5.0 </w:t>
      </w:r>
      <w:r w:rsidR="00AF3B50">
        <w:t>Level 2</w:t>
      </w:r>
    </w:p>
    <w:p w14:paraId="159EAD07" w14:textId="77777777" w:rsidR="004C3DCB" w:rsidRDefault="004C3DCB" w:rsidP="004C3DCB">
      <w:pPr>
        <w:pStyle w:val="Subtitle"/>
      </w:pPr>
      <w:r>
        <w:t>5.1 Overview</w:t>
      </w:r>
    </w:p>
    <w:p w14:paraId="036094D4" w14:textId="10233CE5" w:rsidR="00070623" w:rsidRPr="00070623" w:rsidRDefault="00A15F7D" w:rsidP="00070623">
      <w:r w:rsidRPr="00A15F7D">
        <w:t>Student must calculate various labor statistics based on the data in the post-</w:t>
      </w:r>
      <w:r w:rsidR="00FC72E3" w:rsidRPr="00A15F7D">
        <w:t>time-lapse</w:t>
      </w:r>
      <w:r w:rsidRPr="00A15F7D">
        <w:t xml:space="preserve"> tree and then answer questions about how these statistics would change given a certain scenario</w:t>
      </w:r>
    </w:p>
    <w:p w14:paraId="2B3A2DBB" w14:textId="77777777" w:rsidR="00A15F7D" w:rsidRDefault="00A15F7D" w:rsidP="004C3DCB">
      <w:pPr>
        <w:pStyle w:val="Subtitle"/>
      </w:pPr>
      <w:r>
        <w:t>5.2 Display</w:t>
      </w:r>
    </w:p>
    <w:p w14:paraId="71F938EB" w14:textId="77777777" w:rsidR="00E131EB" w:rsidRDefault="00E131EB" w:rsidP="002014A1">
      <w:pPr>
        <w:pStyle w:val="ListParagraph"/>
        <w:numPr>
          <w:ilvl w:val="0"/>
          <w:numId w:val="9"/>
        </w:numPr>
      </w:pPr>
      <w:r w:rsidRPr="008C7884">
        <w:t xml:space="preserve">The tree </w:t>
      </w:r>
      <w:r>
        <w:t xml:space="preserve">from the transition </w:t>
      </w:r>
      <w:r w:rsidRPr="008C7884">
        <w:t xml:space="preserve">will remain in the central part of the screen. </w:t>
      </w:r>
    </w:p>
    <w:p w14:paraId="01099559" w14:textId="77777777" w:rsidR="00E131EB" w:rsidRDefault="00E131EB" w:rsidP="002014A1">
      <w:pPr>
        <w:pStyle w:val="ListParagraph"/>
        <w:numPr>
          <w:ilvl w:val="0"/>
          <w:numId w:val="9"/>
        </w:numPr>
      </w:pPr>
      <w:r>
        <w:t>The student will be asked various assessment questions in the bottom right of the screen</w:t>
      </w:r>
      <w:r w:rsidRPr="008C7884">
        <w:t xml:space="preserve">. </w:t>
      </w:r>
    </w:p>
    <w:p w14:paraId="67B3221D" w14:textId="2F4C42AD" w:rsidR="00E131EB" w:rsidRPr="008C7884" w:rsidRDefault="00E131EB" w:rsidP="002014A1">
      <w:pPr>
        <w:pStyle w:val="ListParagraph"/>
        <w:numPr>
          <w:ilvl w:val="0"/>
          <w:numId w:val="9"/>
        </w:numPr>
      </w:pPr>
      <w:r w:rsidRPr="008C7884">
        <w:t>The left part of the screen (where the individuals previously were) will contain two pie charts based on the post-</w:t>
      </w:r>
      <w:r w:rsidR="00FC72E3" w:rsidRPr="008C7884">
        <w:t>time-lapse</w:t>
      </w:r>
      <w:r w:rsidRPr="008C7884">
        <w:t xml:space="preserve"> tree values. </w:t>
      </w:r>
    </w:p>
    <w:p w14:paraId="5E30A7DF" w14:textId="77777777" w:rsidR="00E131EB" w:rsidRPr="008C7884" w:rsidRDefault="00E131EB" w:rsidP="00E131EB"/>
    <w:p w14:paraId="0BA50C8D" w14:textId="77777777" w:rsidR="00E131EB" w:rsidRPr="008C7884" w:rsidRDefault="00E131EB" w:rsidP="00E131EB">
      <w:pPr>
        <w:jc w:val="center"/>
      </w:pPr>
      <w:r w:rsidRPr="008C7884">
        <w:rPr>
          <w:noProof/>
        </w:rPr>
        <w:lastRenderedPageBreak/>
        <w:drawing>
          <wp:inline distT="0" distB="0" distL="0" distR="0" wp14:anchorId="2ABC1F03" wp14:editId="0DFE8465">
            <wp:extent cx="4572000" cy="27432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DF3E56" w14:textId="77777777" w:rsidR="00E131EB" w:rsidRPr="008C7884" w:rsidRDefault="00E131EB" w:rsidP="00E131EB">
      <w:pPr>
        <w:jc w:val="center"/>
      </w:pPr>
    </w:p>
    <w:p w14:paraId="70673D29" w14:textId="77777777" w:rsidR="00E131EB" w:rsidRPr="008C7884" w:rsidRDefault="00E131EB" w:rsidP="00E131EB">
      <w:pPr>
        <w:jc w:val="center"/>
      </w:pPr>
      <w:r w:rsidRPr="008C7884">
        <w:rPr>
          <w:noProof/>
        </w:rPr>
        <w:drawing>
          <wp:inline distT="0" distB="0" distL="0" distR="0" wp14:anchorId="7829C30C" wp14:editId="752C9193">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A23885" w14:textId="77777777" w:rsidR="00E131EB" w:rsidRPr="00E131EB" w:rsidRDefault="00E131EB" w:rsidP="00E131EB"/>
    <w:p w14:paraId="415F0C13" w14:textId="77777777" w:rsidR="004C3DCB" w:rsidRDefault="00A15F7D" w:rsidP="004C3DCB">
      <w:pPr>
        <w:pStyle w:val="Subtitle"/>
      </w:pPr>
      <w:r>
        <w:t>5.3</w:t>
      </w:r>
      <w:r w:rsidR="004C3DCB">
        <w:t xml:space="preserve"> Assessment</w:t>
      </w:r>
      <w:r w:rsidR="00836E1B">
        <w:t xml:space="preserve"> – Calculation Questions</w:t>
      </w:r>
    </w:p>
    <w:p w14:paraId="765F12DC" w14:textId="77777777" w:rsidR="006547B4" w:rsidRDefault="006547B4" w:rsidP="006547B4">
      <w:pPr>
        <w:rPr>
          <w:u w:val="single"/>
        </w:rPr>
      </w:pPr>
      <w:r>
        <w:rPr>
          <w:u w:val="single"/>
        </w:rPr>
        <w:t xml:space="preserve">5.3.1 </w:t>
      </w:r>
      <w:r w:rsidR="00836E1B">
        <w:rPr>
          <w:u w:val="single"/>
        </w:rPr>
        <w:t>Overview</w:t>
      </w:r>
      <w:r w:rsidR="0077362C">
        <w:rPr>
          <w:u w:val="single"/>
        </w:rPr>
        <w:t>:</w:t>
      </w:r>
    </w:p>
    <w:p w14:paraId="38637995" w14:textId="77777777" w:rsidR="00BF20FD" w:rsidRDefault="00BF20FD" w:rsidP="006547B4">
      <w:r>
        <w:t>The student will be asked to answer the following questions. Question 4 will only be included if the instructor ans</w:t>
      </w:r>
      <w:r w:rsidR="00C735F6">
        <w:t xml:space="preserve">wered “Yes” to Content Setting </w:t>
      </w:r>
      <w:r>
        <w:t>#</w:t>
      </w:r>
      <w:r w:rsidR="00351A50">
        <w:t>1</w:t>
      </w:r>
      <w:r>
        <w:t>.</w:t>
      </w:r>
    </w:p>
    <w:p w14:paraId="5B3C261D" w14:textId="77777777" w:rsidR="00836E1B" w:rsidRPr="00836E1B" w:rsidRDefault="00640390" w:rsidP="006547B4">
      <w:pPr>
        <w:rPr>
          <w:u w:val="single"/>
        </w:rPr>
      </w:pPr>
      <w:r>
        <w:rPr>
          <w:noProof/>
        </w:rPr>
        <mc:AlternateContent>
          <mc:Choice Requires="wps">
            <w:drawing>
              <wp:anchor distT="0" distB="0" distL="114300" distR="114300" simplePos="0" relativeHeight="251665408" behindDoc="0" locked="0" layoutInCell="1" allowOverlap="1" wp14:anchorId="49D9BC19" wp14:editId="4111E31F">
                <wp:simplePos x="0" y="0"/>
                <wp:positionH relativeFrom="column">
                  <wp:posOffset>3614420</wp:posOffset>
                </wp:positionH>
                <wp:positionV relativeFrom="paragraph">
                  <wp:posOffset>271145</wp:posOffset>
                </wp:positionV>
                <wp:extent cx="523875" cy="2952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solidFill>
                          <a:srgbClr val="FFFFFF"/>
                        </a:solidFill>
                        <a:ln w="9525">
                          <a:solidFill>
                            <a:srgbClr val="000000"/>
                          </a:solidFill>
                          <a:miter lim="800000"/>
                          <a:headEnd/>
                          <a:tailEnd/>
                        </a:ln>
                      </wps:spPr>
                      <wps:txbx>
                        <w:txbxContent>
                          <w:p w14:paraId="1408B469" w14:textId="77777777" w:rsidR="00FC72E3" w:rsidRDefault="00FC72E3" w:rsidP="00BF20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4.6pt;margin-top:21.35pt;width:41.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">
                <v:textbox>
                  <w:txbxContent>
                    <w:p w:rsidR="005C58EB" w:rsidRDefault="005C58EB" w:rsidP="00BF20FD"/>
                  </w:txbxContent>
                </v:textbox>
              </v:shape>
            </w:pict>
          </mc:Fallback>
        </mc:AlternateContent>
      </w:r>
      <w:r w:rsidR="00836E1B" w:rsidRPr="00836E1B">
        <w:rPr>
          <w:u w:val="single"/>
        </w:rPr>
        <w:t>5.3.2 Question 1</w:t>
      </w:r>
      <w:r w:rsidR="0077362C">
        <w:rPr>
          <w:u w:val="single"/>
        </w:rPr>
        <w:t>:</w:t>
      </w:r>
    </w:p>
    <w:p w14:paraId="2D8F1056" w14:textId="77777777" w:rsidR="006547B4" w:rsidRPr="00BF20FD" w:rsidRDefault="006547B4" w:rsidP="002014A1">
      <w:pPr>
        <w:pStyle w:val="ListParagraph"/>
        <w:numPr>
          <w:ilvl w:val="0"/>
          <w:numId w:val="10"/>
        </w:numPr>
        <w:rPr>
          <w:u w:val="single"/>
        </w:rPr>
      </w:pPr>
      <w:r w:rsidRPr="008C7884">
        <w:t xml:space="preserve">The labor force participation rate of the group above is                     percent.   </w:t>
      </w:r>
    </w:p>
    <w:p w14:paraId="64727900" w14:textId="77777777" w:rsidR="00BF20FD" w:rsidRPr="008C7884" w:rsidRDefault="00BF20FD" w:rsidP="00BF20FD">
      <w:pPr>
        <w:pStyle w:val="ListParagraph"/>
        <w:rPr>
          <w:u w:val="single"/>
        </w:rPr>
      </w:pPr>
    </w:p>
    <w:p w14:paraId="1698D2F7" w14:textId="77777777" w:rsidR="006547B4" w:rsidRPr="00BF20FD" w:rsidRDefault="006547B4" w:rsidP="002014A1">
      <w:pPr>
        <w:pStyle w:val="ListParagraph"/>
        <w:numPr>
          <w:ilvl w:val="0"/>
          <w:numId w:val="11"/>
        </w:numPr>
        <w:rPr>
          <w:u w:val="single"/>
        </w:rPr>
      </w:pPr>
      <w:r w:rsidRPr="008C7884">
        <w:t>Answer: L/P x 100</w:t>
      </w:r>
      <w:r w:rsidR="00BF20FD">
        <w:t xml:space="preserve"> rounded to 2 decimal places.</w:t>
      </w:r>
    </w:p>
    <w:p w14:paraId="7FE1F8A9" w14:textId="77777777" w:rsidR="006547B4" w:rsidRPr="00BF20FD" w:rsidRDefault="006547B4" w:rsidP="002014A1">
      <w:pPr>
        <w:pStyle w:val="ListParagraph"/>
        <w:numPr>
          <w:ilvl w:val="1"/>
          <w:numId w:val="11"/>
        </w:numPr>
        <w:rPr>
          <w:u w:val="single"/>
        </w:rPr>
      </w:pPr>
      <w:r w:rsidRPr="008C7884">
        <w:t>NOTE: Will want them to round to the nearest hundredth. We should indicate this beneath the questions statement so it is clear.</w:t>
      </w:r>
    </w:p>
    <w:p w14:paraId="1B0D6EAC" w14:textId="77777777" w:rsidR="006547B4" w:rsidRPr="00BF20FD" w:rsidRDefault="006547B4" w:rsidP="002014A1">
      <w:pPr>
        <w:pStyle w:val="ListParagraph"/>
        <w:numPr>
          <w:ilvl w:val="0"/>
          <w:numId w:val="11"/>
        </w:numPr>
        <w:rPr>
          <w:u w:val="single"/>
        </w:rPr>
      </w:pPr>
      <w:r w:rsidRPr="008C7884">
        <w:t>The labor force participation rate text should be called out as a link. When the user rolls over/clicks they see the following equation:</w:t>
      </w:r>
    </w:p>
    <w:p w14:paraId="6D5B78F3" w14:textId="77777777" w:rsidR="006547B4" w:rsidRPr="00BF20FD" w:rsidRDefault="00B211E6" w:rsidP="00BF20FD">
      <w:pPr>
        <w:pStyle w:val="ListParagraph"/>
        <w:ind w:left="1440"/>
        <w:rPr>
          <w:u w:val="single"/>
        </w:rPr>
      </w:pPr>
      <m:oMathPara>
        <m:oMath>
          <m:f>
            <m:fPr>
              <m:ctrlPr>
                <w:rPr>
                  <w:rFonts w:ascii="Cambria Math" w:hAnsi="Cambria Math"/>
                  <w:i/>
                </w:rPr>
              </m:ctrlPr>
            </m:fPr>
            <m:num>
              <m:r>
                <w:rPr>
                  <w:rFonts w:ascii="Cambria Math" w:hAnsi="Cambria Math"/>
                </w:rPr>
                <m:t># in Labor Force</m:t>
              </m:r>
            </m:num>
            <m:den>
              <m:r>
                <w:rPr>
                  <w:rFonts w:ascii="Cambria Math" w:hAnsi="Cambria Math"/>
                </w:rPr>
                <m:t># in Non-institutional Adult Population</m:t>
              </m:r>
            </m:den>
          </m:f>
          <m:r>
            <w:rPr>
              <w:rFonts w:ascii="Cambria Math" w:hAnsi="Cambria Math"/>
            </w:rPr>
            <m:t xml:space="preserve"> ×100</m:t>
          </m:r>
        </m:oMath>
      </m:oMathPara>
    </w:p>
    <w:p w14:paraId="693BF285" w14:textId="77777777" w:rsidR="006547B4" w:rsidRPr="00BF20FD" w:rsidRDefault="006547B4" w:rsidP="002014A1">
      <w:pPr>
        <w:pStyle w:val="ListParagraph"/>
        <w:numPr>
          <w:ilvl w:val="0"/>
          <w:numId w:val="11"/>
        </w:numPr>
        <w:rPr>
          <w:u w:val="single"/>
        </w:rPr>
      </w:pPr>
      <w:r w:rsidRPr="008C7884">
        <w:t>If the student gets the answer wrong on the first try, they will see the following incorrect feedback message</w:t>
      </w:r>
      <w:r w:rsidR="005D290B">
        <w:t xml:space="preserve"> if feedback is on</w:t>
      </w:r>
      <w:r w:rsidRPr="008C7884">
        <w:t>: “The labor force participation rate is the percentage of the people in the non-institutional adult population who are in the labor force.”</w:t>
      </w:r>
    </w:p>
    <w:p w14:paraId="3BD3B60D" w14:textId="77777777" w:rsidR="00AD3F45" w:rsidRDefault="006547B4" w:rsidP="002014A1">
      <w:pPr>
        <w:pStyle w:val="ListParagraph"/>
        <w:numPr>
          <w:ilvl w:val="0"/>
          <w:numId w:val="11"/>
        </w:numPr>
      </w:pPr>
      <w:r w:rsidRPr="008C7884">
        <w:t xml:space="preserve">If the student gets the answer wrong  on </w:t>
      </w:r>
      <w:r w:rsidR="00DE531D">
        <w:t>the second try</w:t>
      </w:r>
      <w:r w:rsidRPr="008C7884">
        <w:t>, they will see the following incorrect feedback message</w:t>
      </w:r>
      <w:r w:rsidR="005D290B" w:rsidRPr="005D290B">
        <w:t xml:space="preserve"> </w:t>
      </w:r>
      <w:r w:rsidR="005D290B">
        <w:t>if feedback is on</w:t>
      </w:r>
      <w:r w:rsidRPr="008C7884">
        <w:t xml:space="preserve">: </w:t>
      </w:r>
    </w:p>
    <w:p w14:paraId="43FBF37A" w14:textId="77777777" w:rsidR="00AD3F45" w:rsidRDefault="00AD3F45" w:rsidP="00AD3F45">
      <w:pPr>
        <w:pStyle w:val="ListParagraph"/>
      </w:pPr>
    </w:p>
    <w:p w14:paraId="33B87898" w14:textId="77777777" w:rsidR="006547B4" w:rsidRPr="008C7884" w:rsidRDefault="006547B4" w:rsidP="00AD3F45">
      <w:pPr>
        <w:pStyle w:val="ListParagraph"/>
      </w:pPr>
      <w:r w:rsidRPr="008C7884">
        <w:t xml:space="preserve">The labor force participation rate is the percentage of the people in the non-institutional adult population who are in the labor force. </w:t>
      </w:r>
    </w:p>
    <w:p w14:paraId="46F740ED" w14:textId="77777777" w:rsidR="006547B4" w:rsidRPr="008C7884" w:rsidRDefault="006547B4" w:rsidP="00BF20FD">
      <w:pPr>
        <w:pStyle w:val="ListParagraph"/>
        <w:rPr>
          <w:u w:val="single"/>
        </w:rPr>
      </w:pPr>
    </w:p>
    <w:p w14:paraId="1682988B" w14:textId="77777777" w:rsidR="006547B4" w:rsidRPr="008C7884" w:rsidRDefault="00B211E6" w:rsidP="00BF20FD">
      <w:pPr>
        <w:pStyle w:val="ListParagraph"/>
        <w:ind w:left="1440"/>
      </w:pPr>
      <m:oMathPara>
        <m:oMath>
          <m:f>
            <m:fPr>
              <m:ctrlPr>
                <w:rPr>
                  <w:rFonts w:ascii="Cambria Math" w:hAnsi="Cambria Math"/>
                  <w:i/>
                </w:rPr>
              </m:ctrlPr>
            </m:fPr>
            <m:num>
              <m:r>
                <w:rPr>
                  <w:rFonts w:ascii="Cambria Math" w:hAnsi="Cambria Math"/>
                </w:rPr>
                <m:t># in Labor Force</m:t>
              </m:r>
            </m:num>
            <m:den>
              <m:r>
                <w:rPr>
                  <w:rFonts w:ascii="Cambria Math" w:hAnsi="Cambria Math"/>
                </w:rPr>
                <m:t># in Non-institutional Adult Population</m:t>
              </m:r>
            </m:den>
          </m:f>
          <m:r>
            <w:rPr>
              <w:rFonts w:ascii="Cambria Math" w:hAnsi="Cambria Math"/>
            </w:rPr>
            <m:t xml:space="preserve"> ×100</m:t>
          </m:r>
        </m:oMath>
      </m:oMathPara>
    </w:p>
    <w:p w14:paraId="2B22DB2C" w14:textId="77777777" w:rsidR="00DE531D" w:rsidRDefault="00DE531D" w:rsidP="002014A1">
      <w:pPr>
        <w:pStyle w:val="ListParagraph"/>
        <w:numPr>
          <w:ilvl w:val="0"/>
          <w:numId w:val="11"/>
        </w:numPr>
      </w:pPr>
      <w:r>
        <w:t>If the student gets the answer wrong on the third try, they will see the following incorrect feedback message</w:t>
      </w:r>
      <w:r w:rsidR="005D290B" w:rsidRPr="005D290B">
        <w:t xml:space="preserve"> </w:t>
      </w:r>
      <w:r w:rsidR="005D290B">
        <w:t>if feedback is on</w:t>
      </w:r>
      <w:r>
        <w:t>:</w:t>
      </w:r>
    </w:p>
    <w:p w14:paraId="733EF62E" w14:textId="77777777" w:rsidR="00DE531D" w:rsidRDefault="00DE531D" w:rsidP="00DE531D">
      <w:pPr>
        <w:pStyle w:val="ListParagraph"/>
      </w:pPr>
    </w:p>
    <w:p w14:paraId="517742B0" w14:textId="77777777" w:rsidR="00DE531D" w:rsidRPr="008C7884" w:rsidRDefault="00DE531D" w:rsidP="00DE531D">
      <w:pPr>
        <w:pStyle w:val="ListParagraph"/>
      </w:pPr>
      <w:r w:rsidRPr="008C7884">
        <w:t xml:space="preserve">The labor force participation rate is the percentage of the people in the non-institutional adult population who are in the labor force. </w:t>
      </w:r>
    </w:p>
    <w:p w14:paraId="67463D11" w14:textId="77777777" w:rsidR="00DE531D" w:rsidRPr="008C7884" w:rsidRDefault="00DE531D" w:rsidP="00DE531D">
      <w:pPr>
        <w:pStyle w:val="ListParagraph"/>
        <w:rPr>
          <w:u w:val="single"/>
        </w:rPr>
      </w:pPr>
    </w:p>
    <w:p w14:paraId="0CA19AEF" w14:textId="77777777" w:rsidR="00DE531D" w:rsidRPr="008C7884" w:rsidRDefault="00B211E6" w:rsidP="00DE531D">
      <w:pPr>
        <w:pStyle w:val="ListParagraph"/>
        <w:ind w:left="1440"/>
      </w:pPr>
      <m:oMathPara>
        <m:oMath>
          <m:f>
            <m:fPr>
              <m:ctrlPr>
                <w:rPr>
                  <w:rFonts w:ascii="Cambria Math" w:hAnsi="Cambria Math"/>
                  <w:i/>
                </w:rPr>
              </m:ctrlPr>
            </m:fPr>
            <m:num>
              <m:r>
                <w:rPr>
                  <w:rFonts w:ascii="Cambria Math" w:hAnsi="Cambria Math"/>
                </w:rPr>
                <m:t>L</m:t>
              </m:r>
            </m:num>
            <m:den>
              <m:r>
                <w:rPr>
                  <w:rFonts w:ascii="Cambria Math" w:hAnsi="Cambria Math"/>
                </w:rPr>
                <m:t>P</m:t>
              </m:r>
            </m:den>
          </m:f>
          <m:r>
            <w:rPr>
              <w:rFonts w:ascii="Cambria Math" w:hAnsi="Cambria Math"/>
            </w:rPr>
            <m:t xml:space="preserve"> ×100=##</m:t>
          </m:r>
        </m:oMath>
      </m:oMathPara>
    </w:p>
    <w:p w14:paraId="2EC16990" w14:textId="77777777" w:rsidR="00DE531D" w:rsidRDefault="00DE531D" w:rsidP="00DE531D"/>
    <w:p w14:paraId="4CFB8FA1" w14:textId="77777777" w:rsidR="00DE531D" w:rsidRDefault="00DE531D" w:rsidP="00DE531D">
      <w:pPr>
        <w:pStyle w:val="ListParagraph"/>
        <w:numPr>
          <w:ilvl w:val="1"/>
          <w:numId w:val="11"/>
        </w:numPr>
      </w:pPr>
      <w:r>
        <w:t>Where L is the # in t</w:t>
      </w:r>
      <w:r w:rsidR="006C48A4">
        <w:t>he labor force, P is the number in the Non-institutional adult population, and ## is the answer.</w:t>
      </w:r>
    </w:p>
    <w:p w14:paraId="69C1F6EA" w14:textId="77777777" w:rsidR="00836E1B" w:rsidRDefault="006547B4" w:rsidP="002014A1">
      <w:pPr>
        <w:pStyle w:val="ListParagraph"/>
        <w:numPr>
          <w:ilvl w:val="0"/>
          <w:numId w:val="11"/>
        </w:numPr>
      </w:pPr>
      <w:r w:rsidRPr="008C7884">
        <w:t>After the student gets the question right, the percentage is blatantly added to the Labor Force slice of the Non-Institutional Adult Population pie chart and 100 minus the answer is blatantly added to the Not In Labo</w:t>
      </w:r>
      <w:r w:rsidR="00AD3F45">
        <w:t>r Force slide of the pie chart.</w:t>
      </w:r>
    </w:p>
    <w:p w14:paraId="512A70A2" w14:textId="77777777" w:rsidR="00836E1B" w:rsidRDefault="00836E1B" w:rsidP="00836E1B">
      <w:pPr>
        <w:pStyle w:val="ListParagraph"/>
      </w:pPr>
    </w:p>
    <w:p w14:paraId="642FD9D4" w14:textId="77777777" w:rsidR="00836E1B" w:rsidRPr="008C7884" w:rsidRDefault="00836E1B" w:rsidP="00836E1B">
      <w:pPr>
        <w:pStyle w:val="ListParagraph"/>
        <w:ind w:left="0"/>
      </w:pPr>
      <w:r>
        <w:rPr>
          <w:u w:val="single"/>
        </w:rPr>
        <w:t>5.3.3 Question 2</w:t>
      </w:r>
      <w:r w:rsidR="0077362C">
        <w:rPr>
          <w:u w:val="single"/>
        </w:rPr>
        <w:t>:</w:t>
      </w:r>
    </w:p>
    <w:p w14:paraId="1AC49833" w14:textId="77777777" w:rsidR="006547B4" w:rsidRPr="008C7884" w:rsidRDefault="00640390" w:rsidP="006547B4">
      <w:pPr>
        <w:pStyle w:val="ListParagraph"/>
        <w:ind w:left="1440"/>
      </w:pPr>
      <w:r>
        <w:rPr>
          <w:noProof/>
        </w:rPr>
        <mc:AlternateContent>
          <mc:Choice Requires="wps">
            <w:drawing>
              <wp:anchor distT="0" distB="0" distL="114300" distR="114300" simplePos="0" relativeHeight="251662336" behindDoc="0" locked="0" layoutInCell="1" allowOverlap="1" wp14:anchorId="66430682" wp14:editId="345D98CC">
                <wp:simplePos x="0" y="0"/>
                <wp:positionH relativeFrom="column">
                  <wp:posOffset>2981325</wp:posOffset>
                </wp:positionH>
                <wp:positionV relativeFrom="paragraph">
                  <wp:posOffset>143510</wp:posOffset>
                </wp:positionV>
                <wp:extent cx="523875" cy="29527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solidFill>
                          <a:srgbClr val="FFFFFF"/>
                        </a:solidFill>
                        <a:ln w="9525">
                          <a:solidFill>
                            <a:srgbClr val="000000"/>
                          </a:solidFill>
                          <a:miter lim="800000"/>
                          <a:headEnd/>
                          <a:tailEnd/>
                        </a:ln>
                      </wps:spPr>
                      <wps:txbx>
                        <w:txbxContent>
                          <w:p w14:paraId="23FC4649" w14:textId="77777777" w:rsidR="00FC72E3" w:rsidRDefault="00FC72E3" w:rsidP="00654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4.75pt;margin-top:11.3pt;width:41.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">
                <v:textbox>
                  <w:txbxContent>
                    <w:p w:rsidR="005C58EB" w:rsidRDefault="005C58EB" w:rsidP="006547B4"/>
                  </w:txbxContent>
                </v:textbox>
              </v:shape>
            </w:pict>
          </mc:Fallback>
        </mc:AlternateContent>
      </w:r>
    </w:p>
    <w:p w14:paraId="030F8B83" w14:textId="77777777" w:rsidR="006547B4" w:rsidRPr="00AD3F45" w:rsidRDefault="006547B4" w:rsidP="002014A1">
      <w:pPr>
        <w:pStyle w:val="ListParagraph"/>
        <w:numPr>
          <w:ilvl w:val="0"/>
          <w:numId w:val="10"/>
        </w:numPr>
        <w:rPr>
          <w:u w:val="single"/>
        </w:rPr>
      </w:pPr>
      <w:r w:rsidRPr="008C7884">
        <w:t>The employment rate of the group above is                     percent.</w:t>
      </w:r>
    </w:p>
    <w:p w14:paraId="0667CFCC" w14:textId="77777777" w:rsidR="00AD3F45" w:rsidRPr="008C7884" w:rsidRDefault="00AD3F45" w:rsidP="00AD3F45">
      <w:pPr>
        <w:pStyle w:val="ListParagraph"/>
        <w:rPr>
          <w:u w:val="single"/>
        </w:rPr>
      </w:pPr>
    </w:p>
    <w:p w14:paraId="579B8938" w14:textId="77777777" w:rsidR="006547B4" w:rsidRPr="008C7884" w:rsidRDefault="006547B4" w:rsidP="002014A1">
      <w:pPr>
        <w:pStyle w:val="ListParagraph"/>
        <w:numPr>
          <w:ilvl w:val="0"/>
          <w:numId w:val="11"/>
        </w:numPr>
        <w:rPr>
          <w:u w:val="single"/>
        </w:rPr>
      </w:pPr>
      <w:r w:rsidRPr="008C7884">
        <w:t xml:space="preserve">Answer: E/L x 100 </w:t>
      </w:r>
      <w:r w:rsidR="00E556ED">
        <w:t>rounded to 2 decimal places.</w:t>
      </w:r>
    </w:p>
    <w:p w14:paraId="04EC1E74" w14:textId="77777777" w:rsidR="006547B4" w:rsidRPr="008C7884" w:rsidRDefault="006547B4" w:rsidP="002014A1">
      <w:pPr>
        <w:pStyle w:val="ListParagraph"/>
        <w:numPr>
          <w:ilvl w:val="1"/>
          <w:numId w:val="11"/>
        </w:numPr>
        <w:rPr>
          <w:u w:val="single"/>
        </w:rPr>
      </w:pPr>
      <w:r w:rsidRPr="008C7884">
        <w:t>NOTE: Will want them to round to the nearest hundredth. We should indicate this beneath the questions statement so it is clear.</w:t>
      </w:r>
      <w:r w:rsidRPr="008C7884">
        <w:rPr>
          <w:noProof/>
        </w:rPr>
        <w:t xml:space="preserve"> </w:t>
      </w:r>
    </w:p>
    <w:p w14:paraId="7158E8A8" w14:textId="77777777" w:rsidR="006547B4" w:rsidRPr="008C7884" w:rsidRDefault="006547B4" w:rsidP="002014A1">
      <w:pPr>
        <w:pStyle w:val="ListParagraph"/>
        <w:numPr>
          <w:ilvl w:val="0"/>
          <w:numId w:val="11"/>
        </w:numPr>
        <w:rPr>
          <w:u w:val="single"/>
        </w:rPr>
      </w:pPr>
      <w:r w:rsidRPr="008C7884">
        <w:lastRenderedPageBreak/>
        <w:t>The employment rate text should be called out as a link. When the user rolls over/clicks on the test they see the following equation:</w:t>
      </w:r>
    </w:p>
    <w:p w14:paraId="7AE26EC9" w14:textId="77777777" w:rsidR="006547B4" w:rsidRPr="008C7884" w:rsidRDefault="00B211E6" w:rsidP="00AD3F45">
      <w:pPr>
        <w:pStyle w:val="ListParagraph"/>
        <w:rPr>
          <w:u w:val="single"/>
        </w:rPr>
      </w:pPr>
      <m:oMathPara>
        <m:oMath>
          <m:f>
            <m:fPr>
              <m:ctrlPr>
                <w:rPr>
                  <w:rFonts w:ascii="Cambria Math" w:hAnsi="Cambria Math"/>
                  <w:i/>
                </w:rPr>
              </m:ctrlPr>
            </m:fPr>
            <m:num>
              <m:r>
                <w:rPr>
                  <w:rFonts w:ascii="Cambria Math" w:hAnsi="Cambria Math"/>
                </w:rPr>
                <m:t># Employed</m:t>
              </m:r>
            </m:num>
            <m:den>
              <m:r>
                <w:rPr>
                  <w:rFonts w:ascii="Cambria Math" w:hAnsi="Cambria Math"/>
                </w:rPr>
                <m:t># in Labor Force</m:t>
              </m:r>
            </m:den>
          </m:f>
          <m:r>
            <w:rPr>
              <w:rFonts w:ascii="Cambria Math" w:hAnsi="Cambria Math"/>
            </w:rPr>
            <m:t xml:space="preserve"> ×100</m:t>
          </m:r>
        </m:oMath>
      </m:oMathPara>
    </w:p>
    <w:p w14:paraId="5BC11BAA" w14:textId="77777777" w:rsidR="006547B4" w:rsidRPr="00AD3F45" w:rsidRDefault="006547B4" w:rsidP="002014A1">
      <w:pPr>
        <w:pStyle w:val="ListParagraph"/>
        <w:numPr>
          <w:ilvl w:val="0"/>
          <w:numId w:val="11"/>
        </w:numPr>
        <w:rPr>
          <w:u w:val="single"/>
        </w:rPr>
      </w:pPr>
      <w:r w:rsidRPr="008C7884">
        <w:t>If the student gets the answer wrong on the first try, they will see the following incorrect feedback message</w:t>
      </w:r>
      <w:r w:rsidR="005D290B" w:rsidRPr="005D290B">
        <w:t xml:space="preserve"> </w:t>
      </w:r>
      <w:r w:rsidR="005D290B">
        <w:t>if feedback is on</w:t>
      </w:r>
      <w:r w:rsidRPr="008C7884">
        <w:t>: “The employment rate is the percentage of the people in the labor force who are employed.”</w:t>
      </w:r>
    </w:p>
    <w:p w14:paraId="1A4F3256" w14:textId="77777777" w:rsidR="006547B4" w:rsidRPr="008C7884" w:rsidRDefault="006547B4" w:rsidP="002014A1">
      <w:pPr>
        <w:pStyle w:val="ListParagraph"/>
        <w:numPr>
          <w:ilvl w:val="0"/>
          <w:numId w:val="11"/>
        </w:numPr>
      </w:pPr>
      <w:r w:rsidRPr="008C7884">
        <w:t xml:space="preserve">If the student gets the answer wrong  on </w:t>
      </w:r>
      <w:r w:rsidR="005D7A01">
        <w:t>the second try</w:t>
      </w:r>
      <w:r w:rsidRPr="008C7884">
        <w:t>, they will see the following incorrect feedback message</w:t>
      </w:r>
      <w:r w:rsidR="005D290B" w:rsidRPr="005D290B">
        <w:t xml:space="preserve"> </w:t>
      </w:r>
      <w:r w:rsidR="005D290B">
        <w:t>if feedback is on</w:t>
      </w:r>
      <w:r w:rsidRPr="008C7884">
        <w:t xml:space="preserve">: </w:t>
      </w:r>
    </w:p>
    <w:p w14:paraId="6B4ABE18" w14:textId="77777777" w:rsidR="00AD3F45" w:rsidRDefault="00AD3F45" w:rsidP="00AD3F45">
      <w:pPr>
        <w:pStyle w:val="ListParagraph"/>
      </w:pPr>
    </w:p>
    <w:p w14:paraId="2D6B890B" w14:textId="77777777" w:rsidR="006547B4" w:rsidRPr="008C7884" w:rsidRDefault="006547B4" w:rsidP="00AD3F45">
      <w:pPr>
        <w:pStyle w:val="ListParagraph"/>
      </w:pPr>
      <w:r w:rsidRPr="008C7884">
        <w:t>The employment rate is the percentage of the people in the labor force who are employed.</w:t>
      </w:r>
    </w:p>
    <w:p w14:paraId="11753B3F" w14:textId="77777777" w:rsidR="006547B4" w:rsidRPr="008C7884" w:rsidRDefault="006547B4" w:rsidP="006547B4">
      <w:pPr>
        <w:pStyle w:val="ListParagraph"/>
        <w:ind w:left="1440"/>
        <w:rPr>
          <w:u w:val="single"/>
        </w:rPr>
      </w:pPr>
    </w:p>
    <w:p w14:paraId="596EA7F7" w14:textId="77777777" w:rsidR="006547B4" w:rsidRPr="008C7884" w:rsidRDefault="00B211E6" w:rsidP="00AD3F45">
      <w:pPr>
        <w:pStyle w:val="ListParagraph"/>
      </w:pPr>
      <m:oMathPara>
        <m:oMath>
          <m:f>
            <m:fPr>
              <m:ctrlPr>
                <w:rPr>
                  <w:rFonts w:ascii="Cambria Math" w:hAnsi="Cambria Math"/>
                  <w:i/>
                </w:rPr>
              </m:ctrlPr>
            </m:fPr>
            <m:num>
              <m:r>
                <w:rPr>
                  <w:rFonts w:ascii="Cambria Math" w:hAnsi="Cambria Math"/>
                </w:rPr>
                <m:t># Employed</m:t>
              </m:r>
            </m:num>
            <m:den>
              <m:r>
                <w:rPr>
                  <w:rFonts w:ascii="Cambria Math" w:hAnsi="Cambria Math"/>
                </w:rPr>
                <m:t># in Labor Force</m:t>
              </m:r>
            </m:den>
          </m:f>
          <m:r>
            <w:rPr>
              <w:rFonts w:ascii="Cambria Math" w:hAnsi="Cambria Math"/>
            </w:rPr>
            <m:t xml:space="preserve"> ×100</m:t>
          </m:r>
        </m:oMath>
      </m:oMathPara>
    </w:p>
    <w:p w14:paraId="052EA4E5" w14:textId="77777777" w:rsidR="006547B4" w:rsidRPr="008C7884" w:rsidRDefault="006547B4" w:rsidP="006547B4">
      <w:pPr>
        <w:pStyle w:val="ListParagraph"/>
        <w:ind w:left="1440"/>
      </w:pPr>
    </w:p>
    <w:p w14:paraId="6978A9D3" w14:textId="77777777" w:rsidR="005D7A01" w:rsidRPr="008C7884" w:rsidRDefault="005D7A01" w:rsidP="005D7A01">
      <w:pPr>
        <w:pStyle w:val="ListParagraph"/>
        <w:numPr>
          <w:ilvl w:val="0"/>
          <w:numId w:val="11"/>
        </w:numPr>
      </w:pPr>
      <w:r w:rsidRPr="008C7884">
        <w:t xml:space="preserve">If the student gets the answer wrong  on </w:t>
      </w:r>
      <w:r>
        <w:t xml:space="preserve">the </w:t>
      </w:r>
      <w:r w:rsidR="00551D83">
        <w:t>third</w:t>
      </w:r>
      <w:r>
        <w:t xml:space="preserve"> try</w:t>
      </w:r>
      <w:r w:rsidRPr="008C7884">
        <w:t>, they will see the following incorrect feedback message</w:t>
      </w:r>
      <w:r w:rsidR="005D290B" w:rsidRPr="005D290B">
        <w:t xml:space="preserve"> </w:t>
      </w:r>
      <w:r w:rsidR="005D290B">
        <w:t>if feedback is on</w:t>
      </w:r>
      <w:r w:rsidRPr="008C7884">
        <w:t xml:space="preserve">: </w:t>
      </w:r>
    </w:p>
    <w:p w14:paraId="5517EC2D" w14:textId="77777777" w:rsidR="005D7A01" w:rsidRDefault="005D7A01" w:rsidP="005D7A01">
      <w:pPr>
        <w:pStyle w:val="ListParagraph"/>
      </w:pPr>
    </w:p>
    <w:p w14:paraId="11CC631A" w14:textId="77777777" w:rsidR="005D7A01" w:rsidRPr="008C7884" w:rsidRDefault="005D7A01" w:rsidP="005D7A01">
      <w:pPr>
        <w:pStyle w:val="ListParagraph"/>
      </w:pPr>
      <w:r w:rsidRPr="008C7884">
        <w:t>The employment rate is the percentage of the people in the labor force who are employed.</w:t>
      </w:r>
    </w:p>
    <w:p w14:paraId="69028D5F" w14:textId="77777777" w:rsidR="005D7A01" w:rsidRPr="008C7884" w:rsidRDefault="005D7A01" w:rsidP="005D7A01">
      <w:pPr>
        <w:pStyle w:val="ListParagraph"/>
        <w:ind w:left="1440"/>
        <w:rPr>
          <w:u w:val="single"/>
        </w:rPr>
      </w:pPr>
    </w:p>
    <w:p w14:paraId="21F666CE" w14:textId="77777777" w:rsidR="005D7A01" w:rsidRPr="008C7884" w:rsidRDefault="00B211E6" w:rsidP="005D7A01">
      <w:pPr>
        <w:pStyle w:val="ListParagraph"/>
      </w:pPr>
      <m:oMathPara>
        <m:oMath>
          <m:f>
            <m:fPr>
              <m:ctrlPr>
                <w:rPr>
                  <w:rFonts w:ascii="Cambria Math" w:hAnsi="Cambria Math"/>
                  <w:i/>
                </w:rPr>
              </m:ctrlPr>
            </m:fPr>
            <m:num>
              <m:r>
                <w:rPr>
                  <w:rFonts w:ascii="Cambria Math" w:hAnsi="Cambria Math"/>
                </w:rPr>
                <m:t>E</m:t>
              </m:r>
            </m:num>
            <m:den>
              <m:r>
                <w:rPr>
                  <w:rFonts w:ascii="Cambria Math" w:hAnsi="Cambria Math"/>
                </w:rPr>
                <m:t>L</m:t>
              </m:r>
            </m:den>
          </m:f>
          <m:r>
            <w:rPr>
              <w:rFonts w:ascii="Cambria Math" w:hAnsi="Cambria Math"/>
            </w:rPr>
            <m:t xml:space="preserve"> ×100=##</m:t>
          </m:r>
        </m:oMath>
      </m:oMathPara>
    </w:p>
    <w:p w14:paraId="04D2B8E4" w14:textId="77777777" w:rsidR="005D7A01" w:rsidRDefault="005D7A01" w:rsidP="005D7A01">
      <w:pPr>
        <w:pStyle w:val="ListParagraph"/>
        <w:numPr>
          <w:ilvl w:val="1"/>
          <w:numId w:val="11"/>
        </w:numPr>
      </w:pPr>
      <w:r>
        <w:t>Where E is the number employed, L is the number in the labor force, and ## is the answer.</w:t>
      </w:r>
    </w:p>
    <w:p w14:paraId="230BC451" w14:textId="77777777" w:rsidR="006547B4" w:rsidRDefault="006547B4" w:rsidP="002014A1">
      <w:pPr>
        <w:pStyle w:val="ListParagraph"/>
        <w:numPr>
          <w:ilvl w:val="0"/>
          <w:numId w:val="11"/>
        </w:numPr>
      </w:pPr>
      <w:r w:rsidRPr="008C7884">
        <w:t xml:space="preserve">After the student gets the question right, the percentage is blatantly added to the Employed slice of the Labor Force pie chart on the left. </w:t>
      </w:r>
    </w:p>
    <w:p w14:paraId="157727D4" w14:textId="77777777" w:rsidR="00836E1B" w:rsidRPr="00836E1B" w:rsidRDefault="00836E1B" w:rsidP="00836E1B">
      <w:pPr>
        <w:rPr>
          <w:u w:val="single"/>
        </w:rPr>
      </w:pPr>
      <w:r>
        <w:rPr>
          <w:u w:val="single"/>
        </w:rPr>
        <w:t>5.3.5 Question 3</w:t>
      </w:r>
      <w:r w:rsidR="0077362C">
        <w:rPr>
          <w:u w:val="single"/>
        </w:rPr>
        <w:t>:</w:t>
      </w:r>
    </w:p>
    <w:p w14:paraId="173F9FAC" w14:textId="77777777" w:rsidR="006547B4" w:rsidRPr="008C7884" w:rsidRDefault="006547B4" w:rsidP="006547B4">
      <w:pPr>
        <w:pStyle w:val="ListParagraph"/>
        <w:ind w:left="1440"/>
      </w:pPr>
    </w:p>
    <w:p w14:paraId="7EDD510A" w14:textId="77777777" w:rsidR="006547B4" w:rsidRPr="00AD3F45" w:rsidRDefault="00640390" w:rsidP="002014A1">
      <w:pPr>
        <w:pStyle w:val="ListParagraph"/>
        <w:numPr>
          <w:ilvl w:val="0"/>
          <w:numId w:val="10"/>
        </w:numPr>
        <w:rPr>
          <w:u w:val="single"/>
        </w:rPr>
      </w:pPr>
      <w:r>
        <w:rPr>
          <w:noProof/>
        </w:rPr>
        <mc:AlternateContent>
          <mc:Choice Requires="wps">
            <w:drawing>
              <wp:anchor distT="0" distB="0" distL="114300" distR="114300" simplePos="0" relativeHeight="251663360" behindDoc="0" locked="0" layoutInCell="1" allowOverlap="1" wp14:anchorId="05BB8F59" wp14:editId="0776F684">
                <wp:simplePos x="0" y="0"/>
                <wp:positionH relativeFrom="column">
                  <wp:posOffset>3133725</wp:posOffset>
                </wp:positionH>
                <wp:positionV relativeFrom="paragraph">
                  <wp:posOffset>-66040</wp:posOffset>
                </wp:positionV>
                <wp:extent cx="523875" cy="2952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solidFill>
                          <a:srgbClr val="FFFFFF"/>
                        </a:solidFill>
                        <a:ln w="9525">
                          <a:solidFill>
                            <a:srgbClr val="000000"/>
                          </a:solidFill>
                          <a:miter lim="800000"/>
                          <a:headEnd/>
                          <a:tailEnd/>
                        </a:ln>
                      </wps:spPr>
                      <wps:txbx>
                        <w:txbxContent>
                          <w:p w14:paraId="31740186" w14:textId="77777777" w:rsidR="00FC72E3" w:rsidRDefault="00FC72E3" w:rsidP="00654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6.75pt;margin-top:-5.2pt;width:41.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">
                <v:textbox>
                  <w:txbxContent>
                    <w:p w:rsidR="005C58EB" w:rsidRDefault="005C58EB" w:rsidP="006547B4"/>
                  </w:txbxContent>
                </v:textbox>
              </v:shape>
            </w:pict>
          </mc:Fallback>
        </mc:AlternateContent>
      </w:r>
      <w:r w:rsidR="006547B4" w:rsidRPr="008C7884">
        <w:t>The unemployment rate of the group above is                     percent.</w:t>
      </w:r>
    </w:p>
    <w:p w14:paraId="0B7AD862" w14:textId="77777777" w:rsidR="00AD3F45" w:rsidRPr="008C7884" w:rsidRDefault="00AD3F45" w:rsidP="00AD3F45">
      <w:pPr>
        <w:pStyle w:val="ListParagraph"/>
        <w:rPr>
          <w:u w:val="single"/>
        </w:rPr>
      </w:pPr>
    </w:p>
    <w:p w14:paraId="02CBE2E0" w14:textId="77777777" w:rsidR="006547B4" w:rsidRPr="008C7884" w:rsidRDefault="006547B4" w:rsidP="002014A1">
      <w:pPr>
        <w:pStyle w:val="ListParagraph"/>
        <w:numPr>
          <w:ilvl w:val="0"/>
          <w:numId w:val="11"/>
        </w:numPr>
        <w:rPr>
          <w:u w:val="single"/>
        </w:rPr>
      </w:pPr>
      <w:r w:rsidRPr="008C7884">
        <w:t xml:space="preserve">Answer: U/L x 100 </w:t>
      </w:r>
      <w:r w:rsidR="00E556ED">
        <w:t>rounded to 2 decimal places.</w:t>
      </w:r>
    </w:p>
    <w:p w14:paraId="62CB527C" w14:textId="77777777" w:rsidR="006547B4" w:rsidRPr="008C7884" w:rsidRDefault="006547B4" w:rsidP="002014A1">
      <w:pPr>
        <w:pStyle w:val="ListParagraph"/>
        <w:numPr>
          <w:ilvl w:val="1"/>
          <w:numId w:val="11"/>
        </w:numPr>
        <w:rPr>
          <w:u w:val="single"/>
        </w:rPr>
      </w:pPr>
      <w:r w:rsidRPr="008C7884">
        <w:t>NOTE: Will want them to round to the nearest hundredth. We should indicate this beneath the questions statement so it is clear.</w:t>
      </w:r>
    </w:p>
    <w:p w14:paraId="2D285836" w14:textId="77777777" w:rsidR="006547B4" w:rsidRPr="008C7884" w:rsidRDefault="006547B4" w:rsidP="002014A1">
      <w:pPr>
        <w:pStyle w:val="ListParagraph"/>
        <w:numPr>
          <w:ilvl w:val="0"/>
          <w:numId w:val="11"/>
        </w:numPr>
        <w:rPr>
          <w:u w:val="single"/>
        </w:rPr>
      </w:pPr>
      <w:r w:rsidRPr="008C7884">
        <w:t>The unemployment rate text should be called out as a link. When the user rolls over/clicks on the test they see the following equation:</w:t>
      </w:r>
    </w:p>
    <w:p w14:paraId="7FCCCF14" w14:textId="77777777" w:rsidR="006547B4" w:rsidRPr="008C7884" w:rsidRDefault="00B211E6" w:rsidP="00AD3F45">
      <w:pPr>
        <w:pStyle w:val="ListParagraph"/>
        <w:rPr>
          <w:u w:val="single"/>
        </w:rPr>
      </w:pPr>
      <m:oMathPara>
        <m:oMath>
          <m:f>
            <m:fPr>
              <m:ctrlPr>
                <w:rPr>
                  <w:rFonts w:ascii="Cambria Math" w:hAnsi="Cambria Math"/>
                  <w:i/>
                </w:rPr>
              </m:ctrlPr>
            </m:fPr>
            <m:num>
              <m:r>
                <w:rPr>
                  <w:rFonts w:ascii="Cambria Math" w:hAnsi="Cambria Math"/>
                </w:rPr>
                <m:t># Unemployed</m:t>
              </m:r>
            </m:num>
            <m:den>
              <m:r>
                <w:rPr>
                  <w:rFonts w:ascii="Cambria Math" w:hAnsi="Cambria Math"/>
                </w:rPr>
                <m:t># in Labor Force</m:t>
              </m:r>
            </m:den>
          </m:f>
          <m:r>
            <w:rPr>
              <w:rFonts w:ascii="Cambria Math" w:hAnsi="Cambria Math"/>
            </w:rPr>
            <m:t xml:space="preserve"> ×100</m:t>
          </m:r>
        </m:oMath>
      </m:oMathPara>
    </w:p>
    <w:p w14:paraId="6F312CB2" w14:textId="77777777" w:rsidR="006547B4" w:rsidRPr="008C7884" w:rsidRDefault="006547B4" w:rsidP="002014A1">
      <w:pPr>
        <w:pStyle w:val="ListParagraph"/>
        <w:numPr>
          <w:ilvl w:val="0"/>
          <w:numId w:val="11"/>
        </w:numPr>
        <w:rPr>
          <w:u w:val="single"/>
        </w:rPr>
      </w:pPr>
      <w:r w:rsidRPr="008C7884">
        <w:t>If the student gets the answer wrong on the first try, they will see the following incorrect feedback message</w:t>
      </w:r>
      <w:r w:rsidR="005D290B" w:rsidRPr="005D290B">
        <w:t xml:space="preserve"> </w:t>
      </w:r>
      <w:r w:rsidR="005D290B">
        <w:t>if feedback is on</w:t>
      </w:r>
      <w:r w:rsidRPr="008C7884">
        <w:t>: “The unemployment rate is the percentage of the people in the labor force who are unemployed.”</w:t>
      </w:r>
    </w:p>
    <w:p w14:paraId="4C8CA160" w14:textId="77777777" w:rsidR="006547B4" w:rsidRDefault="006547B4" w:rsidP="002014A1">
      <w:pPr>
        <w:pStyle w:val="ListParagraph"/>
        <w:numPr>
          <w:ilvl w:val="0"/>
          <w:numId w:val="11"/>
        </w:numPr>
      </w:pPr>
      <w:r w:rsidRPr="008C7884">
        <w:lastRenderedPageBreak/>
        <w:t xml:space="preserve">If the student gets the answer wrong  on </w:t>
      </w:r>
      <w:r w:rsidR="00144570">
        <w:t>the second try</w:t>
      </w:r>
      <w:r w:rsidRPr="008C7884">
        <w:t>, they will see the following incorrect feedback message</w:t>
      </w:r>
      <w:r w:rsidR="005D290B" w:rsidRPr="005D290B">
        <w:t xml:space="preserve"> </w:t>
      </w:r>
      <w:r w:rsidR="005D290B">
        <w:t>if feedback is on</w:t>
      </w:r>
      <w:r w:rsidRPr="008C7884">
        <w:t xml:space="preserve">: </w:t>
      </w:r>
    </w:p>
    <w:p w14:paraId="4A17AB54" w14:textId="77777777" w:rsidR="00AD3F45" w:rsidRPr="008C7884" w:rsidRDefault="00AD3F45" w:rsidP="00AD3F45">
      <w:pPr>
        <w:pStyle w:val="ListParagraph"/>
      </w:pPr>
    </w:p>
    <w:p w14:paraId="09148BFD" w14:textId="77777777" w:rsidR="006547B4" w:rsidRPr="008C7884" w:rsidRDefault="006547B4" w:rsidP="00AD3F45">
      <w:pPr>
        <w:pStyle w:val="ListParagraph"/>
      </w:pPr>
      <w:r w:rsidRPr="008C7884">
        <w:t>The unemployment rate is the percentage of the people in the labor force who are unemployed.</w:t>
      </w:r>
    </w:p>
    <w:p w14:paraId="744B0D8C" w14:textId="77777777" w:rsidR="006547B4" w:rsidRPr="008C7884" w:rsidRDefault="00B211E6" w:rsidP="00AD3F45">
      <w:pPr>
        <w:pStyle w:val="ListParagraph"/>
      </w:pPr>
      <m:oMathPara>
        <m:oMath>
          <m:f>
            <m:fPr>
              <m:ctrlPr>
                <w:rPr>
                  <w:rFonts w:ascii="Cambria Math" w:hAnsi="Cambria Math"/>
                  <w:i/>
                </w:rPr>
              </m:ctrlPr>
            </m:fPr>
            <m:num>
              <m:r>
                <w:rPr>
                  <w:rFonts w:ascii="Cambria Math" w:hAnsi="Cambria Math"/>
                </w:rPr>
                <m:t># Unemployed</m:t>
              </m:r>
            </m:num>
            <m:den>
              <m:r>
                <w:rPr>
                  <w:rFonts w:ascii="Cambria Math" w:hAnsi="Cambria Math"/>
                </w:rPr>
                <m:t># in Labor Force</m:t>
              </m:r>
            </m:den>
          </m:f>
          <m:r>
            <w:rPr>
              <w:rFonts w:ascii="Cambria Math" w:hAnsi="Cambria Math"/>
            </w:rPr>
            <m:t xml:space="preserve"> ×100</m:t>
          </m:r>
        </m:oMath>
      </m:oMathPara>
    </w:p>
    <w:p w14:paraId="7E53AD3D" w14:textId="77777777" w:rsidR="00144570" w:rsidRDefault="00144570" w:rsidP="00144570">
      <w:pPr>
        <w:pStyle w:val="ListParagraph"/>
        <w:numPr>
          <w:ilvl w:val="0"/>
          <w:numId w:val="11"/>
        </w:numPr>
      </w:pPr>
      <w:r w:rsidRPr="008C7884">
        <w:t xml:space="preserve">If the student gets the answer wrong  on </w:t>
      </w:r>
      <w:r>
        <w:t>the third try</w:t>
      </w:r>
      <w:r w:rsidRPr="008C7884">
        <w:t>, they will see the following incorrect feedback message</w:t>
      </w:r>
      <w:r w:rsidR="005D290B" w:rsidRPr="005D290B">
        <w:t xml:space="preserve"> </w:t>
      </w:r>
      <w:r w:rsidR="005D290B">
        <w:t>if feedback is on</w:t>
      </w:r>
      <w:r w:rsidRPr="008C7884">
        <w:t xml:space="preserve">: </w:t>
      </w:r>
    </w:p>
    <w:p w14:paraId="6B2A0740" w14:textId="77777777" w:rsidR="00144570" w:rsidRPr="008C7884" w:rsidRDefault="00144570" w:rsidP="00144570">
      <w:pPr>
        <w:pStyle w:val="ListParagraph"/>
      </w:pPr>
    </w:p>
    <w:p w14:paraId="46651976" w14:textId="77777777" w:rsidR="00144570" w:rsidRPr="008C7884" w:rsidRDefault="00144570" w:rsidP="00144570">
      <w:pPr>
        <w:pStyle w:val="ListParagraph"/>
      </w:pPr>
      <w:r w:rsidRPr="008C7884">
        <w:t>The unemployment rate is the percentage of the people in the labor force who are unemployed.</w:t>
      </w:r>
    </w:p>
    <w:p w14:paraId="2F8E9D68" w14:textId="77777777" w:rsidR="00144570" w:rsidRPr="008C7884" w:rsidRDefault="00B211E6" w:rsidP="00144570">
      <w:pPr>
        <w:pStyle w:val="ListParagraph"/>
      </w:pPr>
      <m:oMathPara>
        <m:oMath>
          <m:f>
            <m:fPr>
              <m:ctrlPr>
                <w:rPr>
                  <w:rFonts w:ascii="Cambria Math" w:hAnsi="Cambria Math"/>
                  <w:i/>
                </w:rPr>
              </m:ctrlPr>
            </m:fPr>
            <m:num>
              <m:r>
                <w:rPr>
                  <w:rFonts w:ascii="Cambria Math" w:hAnsi="Cambria Math"/>
                </w:rPr>
                <m:t>U</m:t>
              </m:r>
            </m:num>
            <m:den>
              <m:r>
                <w:rPr>
                  <w:rFonts w:ascii="Cambria Math" w:hAnsi="Cambria Math"/>
                </w:rPr>
                <m:t>L</m:t>
              </m:r>
            </m:den>
          </m:f>
          <m:r>
            <w:rPr>
              <w:rFonts w:ascii="Cambria Math" w:hAnsi="Cambria Math"/>
            </w:rPr>
            <m:t xml:space="preserve"> ×100=##</m:t>
          </m:r>
        </m:oMath>
      </m:oMathPara>
    </w:p>
    <w:p w14:paraId="0D397AF2" w14:textId="77777777" w:rsidR="00144570" w:rsidRDefault="00144570" w:rsidP="00144570">
      <w:pPr>
        <w:pStyle w:val="ListParagraph"/>
        <w:numPr>
          <w:ilvl w:val="1"/>
          <w:numId w:val="11"/>
        </w:numPr>
      </w:pPr>
      <w:r>
        <w:t>Where U is the number unemployed, L is the number in the labor force, and ## is the answer.</w:t>
      </w:r>
    </w:p>
    <w:p w14:paraId="712E596C" w14:textId="77777777" w:rsidR="006547B4" w:rsidRDefault="006547B4" w:rsidP="002014A1">
      <w:pPr>
        <w:pStyle w:val="ListParagraph"/>
        <w:numPr>
          <w:ilvl w:val="0"/>
          <w:numId w:val="11"/>
        </w:numPr>
      </w:pPr>
      <w:r w:rsidRPr="008C7884">
        <w:t xml:space="preserve">After the student gets the question right, the percentage is blatantly added to the Unemployed slice of the Labor Force pie chart on the left. </w:t>
      </w:r>
    </w:p>
    <w:p w14:paraId="1A297754" w14:textId="77777777" w:rsidR="00836E1B" w:rsidRPr="00836E1B" w:rsidRDefault="00836E1B" w:rsidP="00836E1B">
      <w:pPr>
        <w:rPr>
          <w:u w:val="single"/>
        </w:rPr>
      </w:pPr>
      <w:r>
        <w:rPr>
          <w:u w:val="single"/>
        </w:rPr>
        <w:t>5.3.4 Question 4</w:t>
      </w:r>
      <w:r w:rsidR="0077362C">
        <w:rPr>
          <w:u w:val="single"/>
        </w:rPr>
        <w:t>:</w:t>
      </w:r>
    </w:p>
    <w:p w14:paraId="43D384FE" w14:textId="77777777" w:rsidR="006547B4" w:rsidRPr="008C7884" w:rsidRDefault="006547B4" w:rsidP="006547B4">
      <w:pPr>
        <w:pStyle w:val="ListParagraph"/>
        <w:ind w:left="1440"/>
        <w:rPr>
          <w:u w:val="single"/>
        </w:rPr>
      </w:pPr>
    </w:p>
    <w:p w14:paraId="24A1D5F3" w14:textId="77777777" w:rsidR="006547B4" w:rsidRPr="008C7884" w:rsidRDefault="006547B4" w:rsidP="002014A1">
      <w:pPr>
        <w:pStyle w:val="ListParagraph"/>
        <w:numPr>
          <w:ilvl w:val="0"/>
          <w:numId w:val="10"/>
        </w:numPr>
        <w:rPr>
          <w:u w:val="single"/>
        </w:rPr>
      </w:pPr>
      <w:r w:rsidRPr="008C7884">
        <w:t xml:space="preserve">The economy is considered at full employment when there is no cyclical unemployment. The unemployment rate when the economy is at full employment is considered the natural rate of unemployment.  </w:t>
      </w:r>
    </w:p>
    <w:p w14:paraId="6F997E4D" w14:textId="77777777" w:rsidR="006547B4" w:rsidRPr="008C7884" w:rsidRDefault="00640390" w:rsidP="006547B4">
      <w:pPr>
        <w:pStyle w:val="ListParagraph"/>
      </w:pPr>
      <w:r>
        <w:rPr>
          <w:noProof/>
        </w:rPr>
        <mc:AlternateContent>
          <mc:Choice Requires="wps">
            <w:drawing>
              <wp:anchor distT="0" distB="0" distL="114300" distR="114300" simplePos="0" relativeHeight="251661312" behindDoc="0" locked="0" layoutInCell="1" allowOverlap="1" wp14:anchorId="79DBEDBB" wp14:editId="053C1F97">
                <wp:simplePos x="0" y="0"/>
                <wp:positionH relativeFrom="column">
                  <wp:posOffset>4276725</wp:posOffset>
                </wp:positionH>
                <wp:positionV relativeFrom="paragraph">
                  <wp:posOffset>125730</wp:posOffset>
                </wp:positionV>
                <wp:extent cx="523875" cy="2952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solidFill>
                          <a:srgbClr val="FFFFFF"/>
                        </a:solidFill>
                        <a:ln w="9525">
                          <a:solidFill>
                            <a:srgbClr val="000000"/>
                          </a:solidFill>
                          <a:miter lim="800000"/>
                          <a:headEnd/>
                          <a:tailEnd/>
                        </a:ln>
                      </wps:spPr>
                      <wps:txbx>
                        <w:txbxContent>
                          <w:p w14:paraId="0EAABC9B" w14:textId="77777777" w:rsidR="00FC72E3" w:rsidRDefault="00FC72E3" w:rsidP="00654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6.75pt;margin-top:9.9pt;width:41.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MAIwIAAEs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">
                <v:textbox>
                  <w:txbxContent>
                    <w:p w:rsidR="005C58EB" w:rsidRDefault="005C58EB" w:rsidP="006547B4"/>
                  </w:txbxContent>
                </v:textbox>
              </v:shape>
            </w:pict>
          </mc:Fallback>
        </mc:AlternateContent>
      </w:r>
    </w:p>
    <w:p w14:paraId="6E8F448F" w14:textId="77777777" w:rsidR="006547B4" w:rsidRDefault="006547B4" w:rsidP="006547B4">
      <w:pPr>
        <w:pStyle w:val="ListParagraph"/>
      </w:pPr>
      <w:r w:rsidRPr="008C7884">
        <w:t xml:space="preserve">The data above suggests that the natural rate of unemployment is                     percent. </w:t>
      </w:r>
    </w:p>
    <w:p w14:paraId="09461412" w14:textId="77777777" w:rsidR="00AD3F45" w:rsidRPr="008C7884" w:rsidRDefault="00AD3F45" w:rsidP="006547B4">
      <w:pPr>
        <w:pStyle w:val="ListParagraph"/>
      </w:pPr>
    </w:p>
    <w:p w14:paraId="607C9C3A" w14:textId="77777777" w:rsidR="006547B4" w:rsidRPr="008C7884" w:rsidRDefault="006547B4" w:rsidP="002014A1">
      <w:pPr>
        <w:pStyle w:val="ListParagraph"/>
        <w:numPr>
          <w:ilvl w:val="0"/>
          <w:numId w:val="11"/>
        </w:numPr>
      </w:pPr>
      <w:r w:rsidRPr="008C7884">
        <w:t>Answer: U-C/L x 100</w:t>
      </w:r>
      <w:r w:rsidR="00E556ED">
        <w:t xml:space="preserve"> rounded to 2 decimal places.</w:t>
      </w:r>
    </w:p>
    <w:p w14:paraId="278244EC" w14:textId="77777777" w:rsidR="00E556ED" w:rsidRDefault="006547B4" w:rsidP="002014A1">
      <w:pPr>
        <w:pStyle w:val="ListParagraph"/>
        <w:numPr>
          <w:ilvl w:val="1"/>
          <w:numId w:val="11"/>
        </w:numPr>
      </w:pPr>
      <w:r w:rsidRPr="008C7884">
        <w:t>NOTE: Will want them to round to the nearest hundredth. We should indicate this beneath the questions statement so it is clear.</w:t>
      </w:r>
    </w:p>
    <w:p w14:paraId="4B9AE222" w14:textId="77777777" w:rsidR="006547B4" w:rsidRPr="00E556ED" w:rsidRDefault="006547B4" w:rsidP="00E556ED">
      <w:pPr>
        <w:jc w:val="center"/>
      </w:pPr>
    </w:p>
    <w:p w14:paraId="0FE2085F" w14:textId="77777777" w:rsidR="006547B4" w:rsidRPr="008C7884" w:rsidRDefault="006547B4" w:rsidP="002014A1">
      <w:pPr>
        <w:pStyle w:val="ListParagraph"/>
        <w:numPr>
          <w:ilvl w:val="0"/>
          <w:numId w:val="11"/>
        </w:numPr>
        <w:rPr>
          <w:u w:val="single"/>
        </w:rPr>
      </w:pPr>
      <w:r w:rsidRPr="008C7884">
        <w:t>The natural rate of unemployment rate text should be called out as a link. When the user rolls over/clicks on the test they see the following equation:</w:t>
      </w:r>
    </w:p>
    <w:p w14:paraId="6D67EC11" w14:textId="77777777" w:rsidR="006547B4" w:rsidRPr="008C7884" w:rsidRDefault="00B211E6" w:rsidP="00AD3F45">
      <w:pPr>
        <w:pStyle w:val="ListParagraph"/>
        <w:rPr>
          <w:u w:val="single"/>
        </w:rPr>
      </w:pPr>
      <m:oMathPara>
        <m:oMath>
          <m:f>
            <m:fPr>
              <m:ctrlPr>
                <w:rPr>
                  <w:rFonts w:ascii="Cambria Math" w:hAnsi="Cambria Math"/>
                  <w:i/>
                </w:rPr>
              </m:ctrlPr>
            </m:fPr>
            <m:num>
              <m:r>
                <w:rPr>
                  <w:rFonts w:ascii="Cambria Math" w:hAnsi="Cambria Math"/>
                </w:rPr>
                <m:t># Unemployed-# Cyclically Unemployed</m:t>
              </m:r>
            </m:num>
            <m:den>
              <m:r>
                <w:rPr>
                  <w:rFonts w:ascii="Cambria Math" w:hAnsi="Cambria Math"/>
                </w:rPr>
                <m:t># in Labor Force</m:t>
              </m:r>
            </m:den>
          </m:f>
          <m:r>
            <w:rPr>
              <w:rFonts w:ascii="Cambria Math" w:hAnsi="Cambria Math"/>
            </w:rPr>
            <m:t xml:space="preserve"> ×100</m:t>
          </m:r>
        </m:oMath>
      </m:oMathPara>
    </w:p>
    <w:p w14:paraId="46D833EC" w14:textId="77777777" w:rsidR="006547B4" w:rsidRPr="008C7884" w:rsidRDefault="006547B4" w:rsidP="002014A1">
      <w:pPr>
        <w:pStyle w:val="ListParagraph"/>
        <w:numPr>
          <w:ilvl w:val="0"/>
          <w:numId w:val="11"/>
        </w:numPr>
        <w:rPr>
          <w:u w:val="single"/>
        </w:rPr>
      </w:pPr>
      <w:r w:rsidRPr="008C7884">
        <w:t>If the student gets the answer wrong on the first try, they will see the following incorrect feedback message</w:t>
      </w:r>
      <w:r w:rsidR="00070A61" w:rsidRPr="00070A61">
        <w:t xml:space="preserve"> </w:t>
      </w:r>
      <w:r w:rsidR="00070A61">
        <w:t>if feedback is on</w:t>
      </w:r>
      <w:r w:rsidRPr="008C7884">
        <w:t xml:space="preserve">: “The natural rate of unemployment is the percentage of the people in the labor force who are </w:t>
      </w:r>
      <w:r w:rsidR="00351A50">
        <w:t xml:space="preserve">frictionally or structurally </w:t>
      </w:r>
      <w:r w:rsidRPr="008C7884">
        <w:t>unemployed.”</w:t>
      </w:r>
    </w:p>
    <w:p w14:paraId="6F4CC65D" w14:textId="77777777" w:rsidR="006547B4" w:rsidRPr="008C7884" w:rsidRDefault="006547B4" w:rsidP="002014A1">
      <w:pPr>
        <w:pStyle w:val="ListParagraph"/>
        <w:numPr>
          <w:ilvl w:val="0"/>
          <w:numId w:val="11"/>
        </w:numPr>
        <w:rPr>
          <w:u w:val="single"/>
        </w:rPr>
      </w:pPr>
      <w:r w:rsidRPr="008C7884">
        <w:t xml:space="preserve">If the student gets the answer wrong  on </w:t>
      </w:r>
      <w:r w:rsidR="00E66515">
        <w:t>the second try</w:t>
      </w:r>
      <w:r w:rsidRPr="008C7884">
        <w:t>, they will see the following incorrect feedback message</w:t>
      </w:r>
      <w:r w:rsidR="00070A61" w:rsidRPr="00070A61">
        <w:t xml:space="preserve"> </w:t>
      </w:r>
      <w:r w:rsidR="00070A61">
        <w:t>if feedback is on</w:t>
      </w:r>
      <w:r w:rsidRPr="008C7884">
        <w:t xml:space="preserve">: </w:t>
      </w:r>
    </w:p>
    <w:p w14:paraId="6F62D19F" w14:textId="77777777" w:rsidR="006547B4" w:rsidRPr="008C7884" w:rsidRDefault="006547B4" w:rsidP="006547B4">
      <w:pPr>
        <w:pStyle w:val="ListParagraph"/>
        <w:ind w:left="1440"/>
        <w:rPr>
          <w:u w:val="single"/>
        </w:rPr>
      </w:pPr>
    </w:p>
    <w:p w14:paraId="3D10BA12" w14:textId="77777777" w:rsidR="006547B4" w:rsidRPr="008C7884" w:rsidRDefault="006547B4" w:rsidP="00AD3F45">
      <w:pPr>
        <w:pStyle w:val="ListParagraph"/>
        <w:rPr>
          <w:u w:val="single"/>
        </w:rPr>
      </w:pPr>
      <w:r w:rsidRPr="008C7884">
        <w:t>The natural rate of unemployment is the percentage of the people in the labor f</w:t>
      </w:r>
      <w:r w:rsidR="00AD3F45">
        <w:t xml:space="preserve">orce who are </w:t>
      </w:r>
      <w:r w:rsidR="00351A50">
        <w:t>frictionally or structurally</w:t>
      </w:r>
      <w:r w:rsidR="00AD3F45">
        <w:t xml:space="preserve"> unemployed.</w:t>
      </w:r>
    </w:p>
    <w:p w14:paraId="45BF2160" w14:textId="77777777" w:rsidR="006547B4" w:rsidRPr="008C7884" w:rsidRDefault="00B211E6" w:rsidP="00AD3F45">
      <w:pPr>
        <w:pStyle w:val="ListParagraph"/>
      </w:pPr>
      <m:oMathPara>
        <m:oMath>
          <m:f>
            <m:fPr>
              <m:ctrlPr>
                <w:rPr>
                  <w:rFonts w:ascii="Cambria Math" w:hAnsi="Cambria Math"/>
                  <w:i/>
                </w:rPr>
              </m:ctrlPr>
            </m:fPr>
            <m:num>
              <m:r>
                <w:rPr>
                  <w:rFonts w:ascii="Cambria Math" w:hAnsi="Cambria Math"/>
                </w:rPr>
                <m:t># Unemployed-# Cyclically Unemployed</m:t>
              </m:r>
            </m:num>
            <m:den>
              <m:r>
                <w:rPr>
                  <w:rFonts w:ascii="Cambria Math" w:hAnsi="Cambria Math"/>
                </w:rPr>
                <m:t># in Labor Force</m:t>
              </m:r>
            </m:den>
          </m:f>
          <m:r>
            <w:rPr>
              <w:rFonts w:ascii="Cambria Math" w:hAnsi="Cambria Math"/>
            </w:rPr>
            <m:t xml:space="preserve"> ×100</m:t>
          </m:r>
        </m:oMath>
      </m:oMathPara>
    </w:p>
    <w:p w14:paraId="50703BBD" w14:textId="77777777" w:rsidR="006547B4" w:rsidRPr="008C7884" w:rsidRDefault="006547B4" w:rsidP="006547B4">
      <w:pPr>
        <w:pStyle w:val="ListParagraph"/>
        <w:ind w:left="1440"/>
      </w:pPr>
    </w:p>
    <w:p w14:paraId="7CB08FA8" w14:textId="77777777" w:rsidR="00E66515" w:rsidRPr="008C7884" w:rsidRDefault="00E66515" w:rsidP="00E66515">
      <w:pPr>
        <w:pStyle w:val="ListParagraph"/>
        <w:numPr>
          <w:ilvl w:val="0"/>
          <w:numId w:val="11"/>
        </w:numPr>
        <w:rPr>
          <w:u w:val="single"/>
        </w:rPr>
      </w:pPr>
      <w:r w:rsidRPr="008C7884">
        <w:t xml:space="preserve">If the student gets the answer wrong  on </w:t>
      </w:r>
      <w:r>
        <w:t>the third try</w:t>
      </w:r>
      <w:r w:rsidRPr="008C7884">
        <w:t>, they will see the following incorrect feedback message</w:t>
      </w:r>
      <w:r w:rsidR="00070A61" w:rsidRPr="00070A61">
        <w:t xml:space="preserve"> </w:t>
      </w:r>
      <w:r w:rsidR="00070A61">
        <w:t>if feedback is on</w:t>
      </w:r>
      <w:r w:rsidRPr="008C7884">
        <w:t xml:space="preserve">: </w:t>
      </w:r>
    </w:p>
    <w:p w14:paraId="1C84239C" w14:textId="77777777" w:rsidR="00E66515" w:rsidRPr="008C7884" w:rsidRDefault="00E66515" w:rsidP="00E66515">
      <w:pPr>
        <w:pStyle w:val="ListParagraph"/>
        <w:ind w:left="1440"/>
        <w:rPr>
          <w:u w:val="single"/>
        </w:rPr>
      </w:pPr>
    </w:p>
    <w:p w14:paraId="1456C9A7" w14:textId="77777777" w:rsidR="00E66515" w:rsidRPr="008C7884" w:rsidRDefault="00E66515" w:rsidP="00E66515">
      <w:pPr>
        <w:pStyle w:val="ListParagraph"/>
        <w:rPr>
          <w:u w:val="single"/>
        </w:rPr>
      </w:pPr>
      <w:r w:rsidRPr="008C7884">
        <w:t>The natural rate of unemployment is the percentage of the people in the labor f</w:t>
      </w:r>
      <w:r>
        <w:t xml:space="preserve">orce who are </w:t>
      </w:r>
      <w:r w:rsidR="00351A50">
        <w:t>frictionally or structurally</w:t>
      </w:r>
      <w:r>
        <w:t xml:space="preserve"> unemployed.</w:t>
      </w:r>
    </w:p>
    <w:p w14:paraId="6082C510" w14:textId="77777777" w:rsidR="00E66515" w:rsidRPr="008C7884" w:rsidRDefault="00B211E6" w:rsidP="00E66515">
      <w:pPr>
        <w:pStyle w:val="ListParagraph"/>
      </w:pPr>
      <m:oMathPara>
        <m:oMath>
          <m:f>
            <m:fPr>
              <m:ctrlPr>
                <w:rPr>
                  <w:rFonts w:ascii="Cambria Math" w:hAnsi="Cambria Math"/>
                  <w:i/>
                </w:rPr>
              </m:ctrlPr>
            </m:fPr>
            <m:num>
              <m:r>
                <w:rPr>
                  <w:rFonts w:ascii="Cambria Math" w:hAnsi="Cambria Math"/>
                </w:rPr>
                <m:t>U-C</m:t>
              </m:r>
            </m:num>
            <m:den>
              <m:r>
                <w:rPr>
                  <w:rFonts w:ascii="Cambria Math" w:hAnsi="Cambria Math"/>
                </w:rPr>
                <m:t>L</m:t>
              </m:r>
            </m:den>
          </m:f>
          <m:r>
            <w:rPr>
              <w:rFonts w:ascii="Cambria Math" w:hAnsi="Cambria Math"/>
            </w:rPr>
            <m:t xml:space="preserve"> ×100=##</m:t>
          </m:r>
        </m:oMath>
      </m:oMathPara>
    </w:p>
    <w:p w14:paraId="13CED5E6" w14:textId="77777777" w:rsidR="00E66515" w:rsidRPr="008C7884" w:rsidRDefault="00E66515" w:rsidP="00E66515">
      <w:pPr>
        <w:pStyle w:val="ListParagraph"/>
        <w:ind w:left="1440"/>
      </w:pPr>
    </w:p>
    <w:p w14:paraId="00F09F4B" w14:textId="77777777" w:rsidR="00E66515" w:rsidRPr="00E66515" w:rsidRDefault="00E66515" w:rsidP="00E66515">
      <w:pPr>
        <w:pStyle w:val="ListParagraph"/>
        <w:numPr>
          <w:ilvl w:val="1"/>
          <w:numId w:val="11"/>
        </w:numPr>
        <w:rPr>
          <w:u w:val="single"/>
        </w:rPr>
      </w:pPr>
      <w:r>
        <w:t>Where U is the number employed</w:t>
      </w:r>
      <w:proofErr w:type="gramStart"/>
      <w:r>
        <w:t>,  C</w:t>
      </w:r>
      <w:proofErr w:type="gramEnd"/>
      <w:r>
        <w:t xml:space="preserve"> is the number cyclically unemployed, L is the number in the labor force, and ## is the answer.</w:t>
      </w:r>
    </w:p>
    <w:p w14:paraId="2A1B9F58" w14:textId="77777777" w:rsidR="00E66515" w:rsidRPr="00643D91" w:rsidRDefault="00E66515" w:rsidP="00E66515">
      <w:pPr>
        <w:pStyle w:val="ListParagraph"/>
        <w:rPr>
          <w:u w:val="single"/>
        </w:rPr>
      </w:pPr>
    </w:p>
    <w:p w14:paraId="00BCB510" w14:textId="77777777" w:rsidR="00643D91" w:rsidRDefault="00EF15BE" w:rsidP="00EF15BE">
      <w:pPr>
        <w:pStyle w:val="Subtitle"/>
      </w:pPr>
      <w:r>
        <w:t>5.4 Assessment – Scenario Question</w:t>
      </w:r>
    </w:p>
    <w:p w14:paraId="627AC75E" w14:textId="77777777" w:rsidR="00D86BE2" w:rsidRDefault="00D86BE2" w:rsidP="00D86BE2">
      <w:r>
        <w:t>5.4.1 The Question</w:t>
      </w:r>
      <w:r w:rsidR="0077362C">
        <w:t>:</w:t>
      </w:r>
    </w:p>
    <w:p w14:paraId="1B3F4B37" w14:textId="77777777" w:rsidR="00D86BE2" w:rsidRPr="008C7884" w:rsidRDefault="00D86BE2" w:rsidP="002014A1">
      <w:pPr>
        <w:pStyle w:val="NoSpacing"/>
        <w:numPr>
          <w:ilvl w:val="0"/>
          <w:numId w:val="12"/>
        </w:numPr>
      </w:pPr>
      <w:r>
        <w:t>Following the calculation questions, the student</w:t>
      </w:r>
      <w:r w:rsidRPr="008C7884">
        <w:t xml:space="preserve"> will be asked to answer </w:t>
      </w:r>
      <w:r>
        <w:t>a</w:t>
      </w:r>
      <w:r w:rsidRPr="008C7884">
        <w:t xml:space="preserve"> </w:t>
      </w:r>
      <w:r>
        <w:t xml:space="preserve">scenario </w:t>
      </w:r>
      <w:r w:rsidRPr="008C7884">
        <w:t xml:space="preserve">question </w:t>
      </w:r>
      <w:r w:rsidR="003807E1">
        <w:t>three</w:t>
      </w:r>
      <w:r w:rsidR="00766AE7">
        <w:t xml:space="preserve"> times, with the &lt;scenario&gt;</w:t>
      </w:r>
      <w:r w:rsidRPr="008C7884">
        <w:t xml:space="preserve"> portion of the question being randomly chosen from the scenario pool.</w:t>
      </w:r>
    </w:p>
    <w:p w14:paraId="66352D15" w14:textId="77777777" w:rsidR="00D86BE2" w:rsidRPr="008C7884" w:rsidRDefault="00D86BE2" w:rsidP="00D86BE2">
      <w:pPr>
        <w:pStyle w:val="NoSpacing"/>
      </w:pPr>
    </w:p>
    <w:p w14:paraId="210F6FFF" w14:textId="77777777" w:rsidR="00D86BE2" w:rsidRPr="008C7884" w:rsidRDefault="00D86BE2" w:rsidP="00D86BE2">
      <w:pPr>
        <w:pStyle w:val="NoSpacing"/>
        <w:ind w:left="720"/>
      </w:pPr>
      <w:r w:rsidRPr="008C7884">
        <w:t>What would happen to the labor force participation, employment, and unemployment rates if</w:t>
      </w:r>
      <w:r w:rsidR="00766AE7">
        <w:t xml:space="preserve"> &lt;</w:t>
      </w:r>
      <w:r w:rsidRPr="008C7884">
        <w:t>scenario</w:t>
      </w:r>
      <w:r w:rsidR="00766AE7">
        <w:t>&gt;</w:t>
      </w:r>
      <w:r w:rsidRPr="008C7884">
        <w:t xml:space="preserve">? </w:t>
      </w:r>
    </w:p>
    <w:p w14:paraId="68485CA8" w14:textId="77777777" w:rsidR="00D86BE2" w:rsidRPr="008C7884" w:rsidRDefault="00D86BE2" w:rsidP="00D86BE2">
      <w:pPr>
        <w:pStyle w:val="NoSpacing"/>
      </w:pPr>
    </w:p>
    <w:p w14:paraId="3B177CC3" w14:textId="77777777" w:rsidR="00D86BE2" w:rsidRPr="008C7884" w:rsidRDefault="00D86BE2" w:rsidP="002014A1">
      <w:pPr>
        <w:pStyle w:val="NoSpacing"/>
        <w:numPr>
          <w:ilvl w:val="0"/>
          <w:numId w:val="12"/>
        </w:numPr>
      </w:pPr>
      <w:r w:rsidRPr="008C7884">
        <w:t>To answer the question, for each of the three rates, the student must choose whether the rate decreases, increases or stays the same.</w:t>
      </w:r>
    </w:p>
    <w:p w14:paraId="0F1A159E" w14:textId="77777777" w:rsidR="00D86BE2" w:rsidRPr="008C7884" w:rsidRDefault="00D86BE2" w:rsidP="00D86BE2">
      <w:pPr>
        <w:pStyle w:val="NoSpacing"/>
      </w:pPr>
    </w:p>
    <w:p w14:paraId="76BBFA87" w14:textId="77777777" w:rsidR="00D86BE2" w:rsidRPr="008C7884" w:rsidRDefault="00D86BE2" w:rsidP="00D86BE2">
      <w:pPr>
        <w:pStyle w:val="NoSpacing"/>
      </w:pPr>
      <w:r w:rsidRPr="008C7884">
        <w:rPr>
          <w:noProof/>
        </w:rPr>
        <w:drawing>
          <wp:inline distT="0" distB="0" distL="0" distR="0" wp14:anchorId="6E9492AF" wp14:editId="54CC3191">
            <wp:extent cx="46482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200" cy="1285875"/>
                    </a:xfrm>
                    <a:prstGeom prst="rect">
                      <a:avLst/>
                    </a:prstGeom>
                    <a:noFill/>
                    <a:ln>
                      <a:noFill/>
                    </a:ln>
                  </pic:spPr>
                </pic:pic>
              </a:graphicData>
            </a:graphic>
          </wp:inline>
        </w:drawing>
      </w:r>
    </w:p>
    <w:p w14:paraId="24870CB9" w14:textId="77777777" w:rsidR="00D86BE2" w:rsidRPr="008C7884" w:rsidRDefault="00D86BE2" w:rsidP="00D86BE2">
      <w:pPr>
        <w:pStyle w:val="NoSpacing"/>
      </w:pPr>
    </w:p>
    <w:p w14:paraId="6BFFDC76" w14:textId="77777777" w:rsidR="00D86BE2" w:rsidRDefault="00D86BE2" w:rsidP="002014A1">
      <w:pPr>
        <w:pStyle w:val="NoSpacing"/>
        <w:numPr>
          <w:ilvl w:val="1"/>
          <w:numId w:val="12"/>
        </w:numPr>
      </w:pPr>
      <w:r>
        <w:t xml:space="preserve">The student can click the </w:t>
      </w:r>
      <w:r w:rsidRPr="008C7884">
        <w:t xml:space="preserve">icon next to each of the rates to popup an equation tool to help them solve the problem. </w:t>
      </w:r>
    </w:p>
    <w:p w14:paraId="51B9911A" w14:textId="77777777" w:rsidR="00D86BE2" w:rsidRDefault="00D86BE2" w:rsidP="00D86BE2">
      <w:pPr>
        <w:pStyle w:val="NoSpacing"/>
      </w:pPr>
    </w:p>
    <w:p w14:paraId="5700848F" w14:textId="77777777" w:rsidR="00D86BE2" w:rsidRPr="00D86BE2" w:rsidRDefault="00D86BE2" w:rsidP="00D86BE2">
      <w:pPr>
        <w:pStyle w:val="NoSpacing"/>
        <w:rPr>
          <w:u w:val="single"/>
        </w:rPr>
      </w:pPr>
      <w:r w:rsidRPr="00D86BE2">
        <w:rPr>
          <w:u w:val="single"/>
        </w:rPr>
        <w:t>5.4.2 Equation Tools</w:t>
      </w:r>
      <w:r w:rsidR="0077362C">
        <w:rPr>
          <w:u w:val="single"/>
        </w:rPr>
        <w:t>:</w:t>
      </w:r>
    </w:p>
    <w:p w14:paraId="49EA544A" w14:textId="77777777" w:rsidR="00D86BE2" w:rsidRDefault="00D86BE2" w:rsidP="002014A1">
      <w:pPr>
        <w:pStyle w:val="NoSpacing"/>
        <w:numPr>
          <w:ilvl w:val="0"/>
          <w:numId w:val="12"/>
        </w:numPr>
      </w:pPr>
      <w:r w:rsidRPr="008C7884">
        <w:t>The equation tool will allow the user to enter in values in input fields and will automatically solve the rate. If the user attempts to divide by 0, we will need there to be an error.</w:t>
      </w:r>
    </w:p>
    <w:p w14:paraId="3DB07BC4" w14:textId="77777777" w:rsidR="00D86BE2" w:rsidRPr="008C7884" w:rsidRDefault="00D86BE2" w:rsidP="002014A1">
      <w:pPr>
        <w:pStyle w:val="NoSpacing"/>
        <w:numPr>
          <w:ilvl w:val="0"/>
          <w:numId w:val="12"/>
        </w:numPr>
      </w:pPr>
      <w:r w:rsidRPr="008C7884">
        <w:t>Labor Force Participation rate equation tool:</w:t>
      </w:r>
    </w:p>
    <w:p w14:paraId="3688E2B9" w14:textId="77777777" w:rsidR="00D86BE2" w:rsidRPr="008C7884" w:rsidRDefault="00D86BE2" w:rsidP="00D86BE2">
      <w:pPr>
        <w:pStyle w:val="NoSpacing"/>
        <w:jc w:val="center"/>
      </w:pPr>
      <w:r w:rsidRPr="008C7884">
        <w:rPr>
          <w:noProof/>
        </w:rPr>
        <w:lastRenderedPageBreak/>
        <w:drawing>
          <wp:inline distT="0" distB="0" distL="0" distR="0" wp14:anchorId="38967A64" wp14:editId="7FE22BAF">
            <wp:extent cx="3367804" cy="139747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1037" cy="1402970"/>
                    </a:xfrm>
                    <a:prstGeom prst="rect">
                      <a:avLst/>
                    </a:prstGeom>
                    <a:noFill/>
                    <a:ln>
                      <a:noFill/>
                    </a:ln>
                  </pic:spPr>
                </pic:pic>
              </a:graphicData>
            </a:graphic>
          </wp:inline>
        </w:drawing>
      </w:r>
    </w:p>
    <w:p w14:paraId="3C6EA8DA" w14:textId="77777777" w:rsidR="00D86BE2" w:rsidRPr="008C7884" w:rsidRDefault="00D86BE2" w:rsidP="00D86BE2">
      <w:pPr>
        <w:pStyle w:val="NoSpacing"/>
      </w:pPr>
    </w:p>
    <w:p w14:paraId="7C507E45" w14:textId="77777777" w:rsidR="00D86BE2" w:rsidRPr="008C7884" w:rsidRDefault="00D86BE2" w:rsidP="002014A1">
      <w:pPr>
        <w:pStyle w:val="NoSpacing"/>
        <w:numPr>
          <w:ilvl w:val="0"/>
          <w:numId w:val="13"/>
        </w:numPr>
      </w:pPr>
      <w:r w:rsidRPr="008C7884">
        <w:t>Employment Rate equation tool:</w:t>
      </w:r>
    </w:p>
    <w:p w14:paraId="37091D6B" w14:textId="77777777" w:rsidR="00D86BE2" w:rsidRPr="008C7884" w:rsidRDefault="00D86BE2" w:rsidP="00D86BE2">
      <w:pPr>
        <w:pStyle w:val="NoSpacing"/>
        <w:jc w:val="center"/>
      </w:pPr>
      <w:r w:rsidRPr="008C7884">
        <w:rPr>
          <w:noProof/>
        </w:rPr>
        <w:drawing>
          <wp:inline distT="0" distB="0" distL="0" distR="0" wp14:anchorId="22B2E537" wp14:editId="44104692">
            <wp:extent cx="2984740" cy="126123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5698" cy="1265869"/>
                    </a:xfrm>
                    <a:prstGeom prst="rect">
                      <a:avLst/>
                    </a:prstGeom>
                    <a:noFill/>
                    <a:ln>
                      <a:noFill/>
                    </a:ln>
                  </pic:spPr>
                </pic:pic>
              </a:graphicData>
            </a:graphic>
          </wp:inline>
        </w:drawing>
      </w:r>
    </w:p>
    <w:p w14:paraId="73BA718D" w14:textId="77777777" w:rsidR="00D86BE2" w:rsidRPr="008C7884" w:rsidRDefault="00D86BE2" w:rsidP="00D86BE2">
      <w:pPr>
        <w:pStyle w:val="NoSpacing"/>
      </w:pPr>
    </w:p>
    <w:p w14:paraId="52A32CB3" w14:textId="77777777" w:rsidR="00D86BE2" w:rsidRPr="008C7884" w:rsidRDefault="00D86BE2" w:rsidP="002014A1">
      <w:pPr>
        <w:pStyle w:val="NoSpacing"/>
        <w:numPr>
          <w:ilvl w:val="0"/>
          <w:numId w:val="13"/>
        </w:numPr>
      </w:pPr>
      <w:r w:rsidRPr="008C7884">
        <w:t xml:space="preserve">Unemployment Rate equation tool: </w:t>
      </w:r>
    </w:p>
    <w:p w14:paraId="58F6C03E" w14:textId="77777777" w:rsidR="00D86BE2" w:rsidRPr="008C7884" w:rsidRDefault="00D86BE2" w:rsidP="00D90936">
      <w:pPr>
        <w:pStyle w:val="NoSpacing"/>
        <w:jc w:val="center"/>
      </w:pPr>
      <w:r w:rsidRPr="008C7884">
        <w:rPr>
          <w:noProof/>
        </w:rPr>
        <w:drawing>
          <wp:inline distT="0" distB="0" distL="0" distR="0" wp14:anchorId="3F7035D7" wp14:editId="4ECE5B09">
            <wp:extent cx="3036498" cy="1185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9179" cy="1186898"/>
                    </a:xfrm>
                    <a:prstGeom prst="rect">
                      <a:avLst/>
                    </a:prstGeom>
                    <a:noFill/>
                    <a:ln>
                      <a:noFill/>
                    </a:ln>
                  </pic:spPr>
                </pic:pic>
              </a:graphicData>
            </a:graphic>
          </wp:inline>
        </w:drawing>
      </w:r>
    </w:p>
    <w:p w14:paraId="0D39F5F9" w14:textId="77777777" w:rsidR="00D86BE2" w:rsidRPr="008C7884" w:rsidRDefault="00D86BE2" w:rsidP="00D86BE2">
      <w:pPr>
        <w:pStyle w:val="NoSpacing"/>
      </w:pPr>
    </w:p>
    <w:p w14:paraId="039E1712" w14:textId="77777777" w:rsidR="00D86BE2" w:rsidRPr="008C7884" w:rsidRDefault="00D86BE2" w:rsidP="00D86BE2">
      <w:pPr>
        <w:pStyle w:val="NoSpacing"/>
      </w:pPr>
    </w:p>
    <w:p w14:paraId="62E7B733" w14:textId="77777777" w:rsidR="00D32ED2" w:rsidRPr="00D32ED2" w:rsidRDefault="00D32ED2" w:rsidP="00D86BE2">
      <w:pPr>
        <w:pStyle w:val="NoSpacing"/>
        <w:rPr>
          <w:u w:val="single"/>
        </w:rPr>
      </w:pPr>
      <w:r>
        <w:rPr>
          <w:u w:val="single"/>
        </w:rPr>
        <w:t>5.4.3: Answer</w:t>
      </w:r>
      <w:r w:rsidR="00766AE7">
        <w:rPr>
          <w:u w:val="single"/>
        </w:rPr>
        <w:t xml:space="preserve"> &amp; Scenario Pool</w:t>
      </w:r>
      <w:r w:rsidR="0077362C">
        <w:rPr>
          <w:u w:val="single"/>
        </w:rPr>
        <w:t>:</w:t>
      </w:r>
    </w:p>
    <w:p w14:paraId="6E6BF910" w14:textId="77777777" w:rsidR="00EB4E8B" w:rsidRDefault="00EB4E8B" w:rsidP="00D86BE2">
      <w:pPr>
        <w:pStyle w:val="NoSpacing"/>
      </w:pPr>
    </w:p>
    <w:p w14:paraId="3F3EDD57" w14:textId="77777777" w:rsidR="00EB4E8B" w:rsidRDefault="00EB4E8B" w:rsidP="002014A1">
      <w:pPr>
        <w:pStyle w:val="NoSpacing"/>
        <w:numPr>
          <w:ilvl w:val="0"/>
          <w:numId w:val="13"/>
        </w:numPr>
      </w:pPr>
      <w:r>
        <w:t xml:space="preserve">When </w:t>
      </w:r>
      <w:r w:rsidR="00D86BE2" w:rsidRPr="008C7884">
        <w:t xml:space="preserve">the </w:t>
      </w:r>
      <w:r>
        <w:t>student</w:t>
      </w:r>
      <w:r w:rsidR="00D86BE2" w:rsidRPr="008C7884">
        <w:t xml:space="preserve"> submits their answer, the screen will animate a group of people being moved from one category to another. </w:t>
      </w:r>
    </w:p>
    <w:p w14:paraId="69BE1643" w14:textId="77777777" w:rsidR="00EB4E8B" w:rsidRDefault="00D86BE2" w:rsidP="002014A1">
      <w:pPr>
        <w:pStyle w:val="NoSpacing"/>
        <w:numPr>
          <w:ilvl w:val="0"/>
          <w:numId w:val="13"/>
        </w:numPr>
      </w:pPr>
      <w:r w:rsidRPr="008C7884">
        <w:t xml:space="preserve">The numbers in the categories and the pie charts on the left will update accordingly. </w:t>
      </w:r>
    </w:p>
    <w:p w14:paraId="3C69095E" w14:textId="77777777" w:rsidR="00EB4E8B" w:rsidRDefault="00D86BE2" w:rsidP="002014A1">
      <w:pPr>
        <w:pStyle w:val="NoSpacing"/>
        <w:numPr>
          <w:ilvl w:val="0"/>
          <w:numId w:val="13"/>
        </w:numPr>
      </w:pPr>
      <w:r w:rsidRPr="008C7884">
        <w:t>If the scenario does not require a group to move from one category to another the people will simply move out of the category and then move back in.</w:t>
      </w:r>
    </w:p>
    <w:p w14:paraId="24992CBF" w14:textId="77777777" w:rsidR="00D86BE2" w:rsidRPr="008C7884" w:rsidRDefault="00D86BE2" w:rsidP="002014A1">
      <w:pPr>
        <w:pStyle w:val="NoSpacing"/>
        <w:numPr>
          <w:ilvl w:val="0"/>
          <w:numId w:val="13"/>
        </w:numPr>
      </w:pPr>
      <w:r w:rsidRPr="008C7884">
        <w:t xml:space="preserve">Then, the student will receive feedback on whether they were right or wrong for each of the three rates, and the process will repeat </w:t>
      </w:r>
      <w:r w:rsidR="003807E1">
        <w:t>two</w:t>
      </w:r>
      <w:r w:rsidRPr="008C7884">
        <w:t xml:space="preserve"> more times with a different scenario.</w:t>
      </w:r>
    </w:p>
    <w:tbl>
      <w:tblPr>
        <w:tblStyle w:val="TableGrid"/>
        <w:tblW w:w="0" w:type="auto"/>
        <w:tblLook w:val="04A0" w:firstRow="1" w:lastRow="0" w:firstColumn="1" w:lastColumn="0" w:noHBand="0" w:noVBand="1"/>
      </w:tblPr>
      <w:tblGrid>
        <w:gridCol w:w="1915"/>
        <w:gridCol w:w="1915"/>
        <w:gridCol w:w="1915"/>
        <w:gridCol w:w="1915"/>
        <w:gridCol w:w="1916"/>
      </w:tblGrid>
      <w:tr w:rsidR="003E6750" w:rsidRPr="00E8755C" w14:paraId="7A5D33F6" w14:textId="77777777" w:rsidTr="00B211E6">
        <w:trPr>
          <w:ins w:id="4" w:author="Cameron, Elizabeth" w:date="2013-07-01T10:39:00Z"/>
        </w:trPr>
        <w:tc>
          <w:tcPr>
            <w:tcW w:w="1915" w:type="dxa"/>
          </w:tcPr>
          <w:p w14:paraId="23566DCF" w14:textId="77777777" w:rsidR="003E6750" w:rsidRPr="00E8755C" w:rsidRDefault="003E6750" w:rsidP="00B211E6">
            <w:pPr>
              <w:rPr>
                <w:ins w:id="5" w:author="Cameron, Elizabeth" w:date="2013-07-01T10:39:00Z"/>
              </w:rPr>
            </w:pPr>
            <w:ins w:id="6" w:author="Cameron, Elizabeth" w:date="2013-07-01T10:39:00Z">
              <w:r w:rsidRPr="00E8755C">
                <w:t>Scenario</w:t>
              </w:r>
            </w:ins>
          </w:p>
        </w:tc>
        <w:tc>
          <w:tcPr>
            <w:tcW w:w="1915" w:type="dxa"/>
          </w:tcPr>
          <w:p w14:paraId="45BF708C" w14:textId="77777777" w:rsidR="003E6750" w:rsidRPr="00E8755C" w:rsidRDefault="003E6750" w:rsidP="00B211E6">
            <w:pPr>
              <w:rPr>
                <w:ins w:id="7" w:author="Cameron, Elizabeth" w:date="2013-07-01T10:39:00Z"/>
              </w:rPr>
            </w:pPr>
            <w:ins w:id="8" w:author="Cameron, Elizabeth" w:date="2013-07-01T10:39:00Z">
              <w:r w:rsidRPr="00E8755C">
                <w:t>Move From</w:t>
              </w:r>
            </w:ins>
          </w:p>
        </w:tc>
        <w:tc>
          <w:tcPr>
            <w:tcW w:w="1915" w:type="dxa"/>
          </w:tcPr>
          <w:p w14:paraId="5C4D763C" w14:textId="77777777" w:rsidR="003E6750" w:rsidRPr="00E8755C" w:rsidRDefault="003E6750" w:rsidP="00B211E6">
            <w:pPr>
              <w:rPr>
                <w:ins w:id="9" w:author="Cameron, Elizabeth" w:date="2013-07-01T10:39:00Z"/>
              </w:rPr>
            </w:pPr>
            <w:ins w:id="10" w:author="Cameron, Elizabeth" w:date="2013-07-01T10:39:00Z">
              <w:r w:rsidRPr="00E8755C">
                <w:t>Move To</w:t>
              </w:r>
            </w:ins>
          </w:p>
        </w:tc>
        <w:tc>
          <w:tcPr>
            <w:tcW w:w="1915" w:type="dxa"/>
          </w:tcPr>
          <w:p w14:paraId="22BDD1A9" w14:textId="77777777" w:rsidR="003E6750" w:rsidRPr="00E8755C" w:rsidRDefault="003E6750" w:rsidP="00B211E6">
            <w:pPr>
              <w:rPr>
                <w:ins w:id="11" w:author="Cameron, Elizabeth" w:date="2013-07-01T10:39:00Z"/>
              </w:rPr>
            </w:pPr>
            <w:ins w:id="12" w:author="Cameron, Elizabeth" w:date="2013-07-01T10:39:00Z">
              <w:r w:rsidRPr="00E8755C">
                <w:t># to Move</w:t>
              </w:r>
            </w:ins>
          </w:p>
        </w:tc>
        <w:tc>
          <w:tcPr>
            <w:tcW w:w="1916" w:type="dxa"/>
          </w:tcPr>
          <w:p w14:paraId="67210F84" w14:textId="77777777" w:rsidR="003E6750" w:rsidRPr="00E8755C" w:rsidRDefault="003E6750" w:rsidP="00B211E6">
            <w:pPr>
              <w:rPr>
                <w:ins w:id="13" w:author="Cameron, Elizabeth" w:date="2013-07-01T10:39:00Z"/>
              </w:rPr>
            </w:pPr>
            <w:ins w:id="14" w:author="Cameron, Elizabeth" w:date="2013-07-01T10:39:00Z">
              <w:r w:rsidRPr="00E8755C">
                <w:t>Answer</w:t>
              </w:r>
            </w:ins>
          </w:p>
        </w:tc>
      </w:tr>
      <w:tr w:rsidR="003E6750" w:rsidRPr="00E8755C" w14:paraId="4C1E5C80" w14:textId="77777777" w:rsidTr="00B211E6">
        <w:trPr>
          <w:ins w:id="15" w:author="Cameron, Elizabeth" w:date="2013-07-01T10:39:00Z"/>
        </w:trPr>
        <w:tc>
          <w:tcPr>
            <w:tcW w:w="1915" w:type="dxa"/>
          </w:tcPr>
          <w:p w14:paraId="649F4B9E" w14:textId="77777777" w:rsidR="003E6750" w:rsidRPr="00E8755C" w:rsidRDefault="003E6750" w:rsidP="00B211E6">
            <w:pPr>
              <w:pStyle w:val="NoSpacing"/>
              <w:rPr>
                <w:ins w:id="16" w:author="Cameron, Elizabeth" w:date="2013-07-01T10:39:00Z"/>
              </w:rPr>
            </w:pPr>
            <w:ins w:id="17" w:author="Cameron, Elizabeth" w:date="2013-07-01T10:39:00Z">
              <w:r w:rsidRPr="00E8755C">
                <w:t>a group of people who are employed full time lose their jobs and find part time employment</w:t>
              </w:r>
            </w:ins>
          </w:p>
        </w:tc>
        <w:tc>
          <w:tcPr>
            <w:tcW w:w="1915" w:type="dxa"/>
          </w:tcPr>
          <w:p w14:paraId="4E24D1ED" w14:textId="77777777" w:rsidR="003E6750" w:rsidRPr="00E8755C" w:rsidRDefault="003E6750" w:rsidP="00B211E6">
            <w:pPr>
              <w:pStyle w:val="NoSpacing"/>
              <w:rPr>
                <w:ins w:id="18" w:author="Cameron, Elizabeth" w:date="2013-07-01T10:39:00Z"/>
              </w:rPr>
            </w:pPr>
            <w:ins w:id="19" w:author="Cameron, Elizabeth" w:date="2013-07-01T10:39:00Z">
              <w:r w:rsidRPr="00E8755C">
                <w:t>No Movement – stay in Employed category</w:t>
              </w:r>
            </w:ins>
          </w:p>
        </w:tc>
        <w:tc>
          <w:tcPr>
            <w:tcW w:w="1915" w:type="dxa"/>
          </w:tcPr>
          <w:p w14:paraId="75964FA7" w14:textId="77777777" w:rsidR="003E6750" w:rsidRPr="00E8755C" w:rsidRDefault="003E6750" w:rsidP="00B211E6">
            <w:pPr>
              <w:pStyle w:val="NoSpacing"/>
              <w:rPr>
                <w:ins w:id="20" w:author="Cameron, Elizabeth" w:date="2013-07-01T10:39:00Z"/>
              </w:rPr>
            </w:pPr>
            <w:ins w:id="21" w:author="Cameron, Elizabeth" w:date="2013-07-01T10:39:00Z">
              <w:r w:rsidRPr="00E8755C">
                <w:t>NA</w:t>
              </w:r>
            </w:ins>
          </w:p>
        </w:tc>
        <w:tc>
          <w:tcPr>
            <w:tcW w:w="1915" w:type="dxa"/>
          </w:tcPr>
          <w:p w14:paraId="227AC2B7" w14:textId="77777777" w:rsidR="003E6750" w:rsidRPr="00E8755C" w:rsidRDefault="003E6750" w:rsidP="00B211E6">
            <w:pPr>
              <w:pStyle w:val="NoSpacing"/>
              <w:rPr>
                <w:ins w:id="22" w:author="Cameron, Elizabeth" w:date="2013-07-01T10:39:00Z"/>
              </w:rPr>
            </w:pPr>
            <w:ins w:id="23" w:author="Cameron, Elizabeth" w:date="2013-07-01T10:39:00Z">
              <w:r w:rsidRPr="00E8755C">
                <w:t>NA</w:t>
              </w:r>
            </w:ins>
          </w:p>
        </w:tc>
        <w:tc>
          <w:tcPr>
            <w:tcW w:w="1916" w:type="dxa"/>
          </w:tcPr>
          <w:p w14:paraId="5A8CA27F" w14:textId="77777777" w:rsidR="003E6750" w:rsidRPr="00E8755C" w:rsidRDefault="003E6750" w:rsidP="00B211E6">
            <w:pPr>
              <w:pStyle w:val="NoSpacing"/>
              <w:rPr>
                <w:ins w:id="24" w:author="Cameron, Elizabeth" w:date="2013-07-01T10:39:00Z"/>
              </w:rPr>
            </w:pPr>
            <w:ins w:id="25" w:author="Cameron, Elizabeth" w:date="2013-07-01T10:39:00Z">
              <w:r w:rsidRPr="00E8755C">
                <w:t>L – Stays the same</w:t>
              </w:r>
            </w:ins>
          </w:p>
          <w:p w14:paraId="6042CEEE" w14:textId="77777777" w:rsidR="003E6750" w:rsidRPr="00E8755C" w:rsidRDefault="003E6750" w:rsidP="00B211E6">
            <w:pPr>
              <w:pStyle w:val="NoSpacing"/>
              <w:rPr>
                <w:ins w:id="26" w:author="Cameron, Elizabeth" w:date="2013-07-01T10:39:00Z"/>
              </w:rPr>
            </w:pPr>
            <w:ins w:id="27" w:author="Cameron, Elizabeth" w:date="2013-07-01T10:39:00Z">
              <w:r w:rsidRPr="00E8755C">
                <w:t>E – Stays the same</w:t>
              </w:r>
            </w:ins>
          </w:p>
          <w:p w14:paraId="7E0976C5" w14:textId="77777777" w:rsidR="003E6750" w:rsidRPr="00E8755C" w:rsidRDefault="003E6750" w:rsidP="00B211E6">
            <w:pPr>
              <w:pStyle w:val="NoSpacing"/>
              <w:rPr>
                <w:ins w:id="28" w:author="Cameron, Elizabeth" w:date="2013-07-01T10:39:00Z"/>
              </w:rPr>
            </w:pPr>
            <w:ins w:id="29" w:author="Cameron, Elizabeth" w:date="2013-07-01T10:39:00Z">
              <w:r w:rsidRPr="00E8755C">
                <w:t>U – Stays the same</w:t>
              </w:r>
            </w:ins>
          </w:p>
        </w:tc>
      </w:tr>
      <w:tr w:rsidR="003E6750" w:rsidRPr="00E8755C" w14:paraId="78DA5558" w14:textId="77777777" w:rsidTr="00B211E6">
        <w:trPr>
          <w:ins w:id="30" w:author="Cameron, Elizabeth" w:date="2013-07-01T10:39:00Z"/>
        </w:trPr>
        <w:tc>
          <w:tcPr>
            <w:tcW w:w="1915" w:type="dxa"/>
          </w:tcPr>
          <w:p w14:paraId="43CF7AEF" w14:textId="77777777" w:rsidR="003E6750" w:rsidRPr="00E8755C" w:rsidRDefault="003E6750" w:rsidP="00B211E6">
            <w:pPr>
              <w:pStyle w:val="NoSpacing"/>
              <w:rPr>
                <w:ins w:id="31" w:author="Cameron, Elizabeth" w:date="2013-07-01T10:39:00Z"/>
              </w:rPr>
            </w:pPr>
            <w:ins w:id="32" w:author="Cameron, Elizabeth" w:date="2013-07-01T10:39:00Z">
              <w:r w:rsidRPr="00E8755C">
                <w:t>a group of autoworkers who were recently replaced by high-</w:t>
              </w:r>
              <w:r w:rsidRPr="00E8755C">
                <w:lastRenderedPageBreak/>
                <w:t>tech robots decide to stop looking for work</w:t>
              </w:r>
            </w:ins>
          </w:p>
        </w:tc>
        <w:tc>
          <w:tcPr>
            <w:tcW w:w="1915" w:type="dxa"/>
          </w:tcPr>
          <w:p w14:paraId="09ABF3E6" w14:textId="77777777" w:rsidR="003E6750" w:rsidRPr="00E8755C" w:rsidRDefault="003E6750" w:rsidP="00B211E6">
            <w:pPr>
              <w:pStyle w:val="NoSpacing"/>
              <w:rPr>
                <w:ins w:id="33" w:author="Cameron, Elizabeth" w:date="2013-07-01T10:39:00Z"/>
              </w:rPr>
            </w:pPr>
            <w:ins w:id="34" w:author="Cameron, Elizabeth" w:date="2013-07-01T10:39:00Z">
              <w:r w:rsidRPr="00E8755C">
                <w:lastRenderedPageBreak/>
                <w:t xml:space="preserve">Structurally Unemployed </w:t>
              </w:r>
            </w:ins>
          </w:p>
          <w:p w14:paraId="24B88690" w14:textId="77777777" w:rsidR="003E6750" w:rsidRPr="00E8755C" w:rsidRDefault="003E6750" w:rsidP="00B211E6">
            <w:pPr>
              <w:pStyle w:val="NoSpacing"/>
              <w:rPr>
                <w:ins w:id="35" w:author="Cameron, Elizabeth" w:date="2013-07-01T10:39:00Z"/>
              </w:rPr>
            </w:pPr>
          </w:p>
        </w:tc>
        <w:tc>
          <w:tcPr>
            <w:tcW w:w="1915" w:type="dxa"/>
          </w:tcPr>
          <w:p w14:paraId="560F0B24" w14:textId="77777777" w:rsidR="003E6750" w:rsidRPr="00E8755C" w:rsidRDefault="003E6750" w:rsidP="00B211E6">
            <w:pPr>
              <w:pStyle w:val="NoSpacing"/>
              <w:rPr>
                <w:ins w:id="36" w:author="Cameron, Elizabeth" w:date="2013-07-01T10:39:00Z"/>
              </w:rPr>
            </w:pPr>
            <w:ins w:id="37" w:author="Cameron, Elizabeth" w:date="2013-07-01T10:39:00Z">
              <w:r w:rsidRPr="00E8755C">
                <w:t xml:space="preserve">Not in Labor Force </w:t>
              </w:r>
            </w:ins>
          </w:p>
        </w:tc>
        <w:tc>
          <w:tcPr>
            <w:tcW w:w="1915" w:type="dxa"/>
          </w:tcPr>
          <w:p w14:paraId="1A2B5333" w14:textId="77777777" w:rsidR="003E6750" w:rsidRPr="00E8755C" w:rsidRDefault="003E6750" w:rsidP="00B211E6">
            <w:pPr>
              <w:pStyle w:val="NoSpacing"/>
              <w:rPr>
                <w:ins w:id="38" w:author="Cameron, Elizabeth" w:date="2013-07-01T10:39:00Z"/>
              </w:rPr>
            </w:pPr>
            <w:ins w:id="39" w:author="Cameron, Elizabeth" w:date="2013-07-01T10:39:00Z">
              <w:r w:rsidRPr="00E8755C">
                <w:t>{5,10}</w:t>
              </w:r>
            </w:ins>
          </w:p>
        </w:tc>
        <w:tc>
          <w:tcPr>
            <w:tcW w:w="1916" w:type="dxa"/>
          </w:tcPr>
          <w:p w14:paraId="0B238D51" w14:textId="77777777" w:rsidR="003E6750" w:rsidRPr="00E8755C" w:rsidRDefault="003E6750" w:rsidP="00B211E6">
            <w:pPr>
              <w:pStyle w:val="NoSpacing"/>
              <w:rPr>
                <w:ins w:id="40" w:author="Cameron, Elizabeth" w:date="2013-07-01T10:39:00Z"/>
              </w:rPr>
            </w:pPr>
            <w:ins w:id="41" w:author="Cameron, Elizabeth" w:date="2013-07-01T10:39:00Z">
              <w:r w:rsidRPr="00E8755C">
                <w:t>L – Decreases</w:t>
              </w:r>
            </w:ins>
          </w:p>
          <w:p w14:paraId="6DF12255" w14:textId="77777777" w:rsidR="003E6750" w:rsidRPr="00E8755C" w:rsidRDefault="003E6750" w:rsidP="00B211E6">
            <w:pPr>
              <w:pStyle w:val="NoSpacing"/>
              <w:rPr>
                <w:ins w:id="42" w:author="Cameron, Elizabeth" w:date="2013-07-01T10:39:00Z"/>
              </w:rPr>
            </w:pPr>
            <w:ins w:id="43" w:author="Cameron, Elizabeth" w:date="2013-07-01T10:39:00Z">
              <w:r w:rsidRPr="00E8755C">
                <w:t>E- Increases</w:t>
              </w:r>
            </w:ins>
          </w:p>
          <w:p w14:paraId="56BF02C6" w14:textId="77777777" w:rsidR="003E6750" w:rsidRPr="00E8755C" w:rsidRDefault="003E6750" w:rsidP="00B211E6">
            <w:pPr>
              <w:pStyle w:val="NoSpacing"/>
              <w:rPr>
                <w:ins w:id="44" w:author="Cameron, Elizabeth" w:date="2013-07-01T10:39:00Z"/>
              </w:rPr>
            </w:pPr>
            <w:ins w:id="45" w:author="Cameron, Elizabeth" w:date="2013-07-01T10:39:00Z">
              <w:r w:rsidRPr="00E8755C">
                <w:t>U- Decreases</w:t>
              </w:r>
            </w:ins>
          </w:p>
        </w:tc>
      </w:tr>
      <w:tr w:rsidR="003E6750" w:rsidRPr="00E8755C" w14:paraId="1D4072A9" w14:textId="77777777" w:rsidTr="00B211E6">
        <w:trPr>
          <w:ins w:id="46" w:author="Cameron, Elizabeth" w:date="2013-07-01T10:39:00Z"/>
        </w:trPr>
        <w:tc>
          <w:tcPr>
            <w:tcW w:w="1915" w:type="dxa"/>
          </w:tcPr>
          <w:p w14:paraId="6B0914FD" w14:textId="77777777" w:rsidR="003E6750" w:rsidRPr="00E8755C" w:rsidRDefault="003E6750" w:rsidP="00B211E6">
            <w:pPr>
              <w:pStyle w:val="NoSpacing"/>
              <w:rPr>
                <w:ins w:id="47" w:author="Cameron, Elizabeth" w:date="2013-07-01T10:39:00Z"/>
              </w:rPr>
            </w:pPr>
            <w:ins w:id="48" w:author="Cameron, Elizabeth" w:date="2013-07-01T10:39:00Z">
              <w:r w:rsidRPr="00E8755C">
                <w:lastRenderedPageBreak/>
                <w:t>a group of people who had given up on finding work due to the recession start looking for work again</w:t>
              </w:r>
            </w:ins>
          </w:p>
        </w:tc>
        <w:tc>
          <w:tcPr>
            <w:tcW w:w="1915" w:type="dxa"/>
          </w:tcPr>
          <w:p w14:paraId="56773036" w14:textId="77777777" w:rsidR="003E6750" w:rsidRPr="00E8755C" w:rsidRDefault="003E6750" w:rsidP="00B211E6">
            <w:pPr>
              <w:pStyle w:val="NoSpacing"/>
              <w:rPr>
                <w:ins w:id="49" w:author="Cameron, Elizabeth" w:date="2013-07-01T10:39:00Z"/>
              </w:rPr>
            </w:pPr>
            <w:ins w:id="50" w:author="Cameron, Elizabeth" w:date="2013-07-01T10:39:00Z">
              <w:r w:rsidRPr="00E8755C">
                <w:t>Not in Labor Force</w:t>
              </w:r>
            </w:ins>
          </w:p>
        </w:tc>
        <w:tc>
          <w:tcPr>
            <w:tcW w:w="1915" w:type="dxa"/>
          </w:tcPr>
          <w:p w14:paraId="35815CA9" w14:textId="77777777" w:rsidR="003E6750" w:rsidRPr="00E8755C" w:rsidRDefault="003E6750" w:rsidP="00B211E6">
            <w:pPr>
              <w:pStyle w:val="NoSpacing"/>
              <w:rPr>
                <w:ins w:id="51" w:author="Cameron, Elizabeth" w:date="2013-07-01T10:39:00Z"/>
              </w:rPr>
            </w:pPr>
            <w:ins w:id="52" w:author="Cameron, Elizabeth" w:date="2013-07-01T10:39:00Z">
              <w:r w:rsidRPr="00E8755C">
                <w:t>Cyclically Unemployed</w:t>
              </w:r>
            </w:ins>
          </w:p>
          <w:p w14:paraId="3ECC9F74" w14:textId="77777777" w:rsidR="003E6750" w:rsidRPr="00E8755C" w:rsidRDefault="003E6750" w:rsidP="00B211E6">
            <w:pPr>
              <w:pStyle w:val="NoSpacing"/>
              <w:rPr>
                <w:ins w:id="53" w:author="Cameron, Elizabeth" w:date="2013-07-01T10:39:00Z"/>
              </w:rPr>
            </w:pPr>
          </w:p>
        </w:tc>
        <w:tc>
          <w:tcPr>
            <w:tcW w:w="1915" w:type="dxa"/>
          </w:tcPr>
          <w:p w14:paraId="4B0DF9BC" w14:textId="77777777" w:rsidR="003E6750" w:rsidRPr="00E8755C" w:rsidRDefault="003E6750" w:rsidP="00B211E6">
            <w:pPr>
              <w:pStyle w:val="NoSpacing"/>
              <w:rPr>
                <w:ins w:id="54" w:author="Cameron, Elizabeth" w:date="2013-07-01T10:39:00Z"/>
              </w:rPr>
            </w:pPr>
            <w:ins w:id="55" w:author="Cameron, Elizabeth" w:date="2013-07-01T10:39:00Z">
              <w:r w:rsidRPr="00E8755C">
                <w:t>{5,10}</w:t>
              </w:r>
            </w:ins>
          </w:p>
        </w:tc>
        <w:tc>
          <w:tcPr>
            <w:tcW w:w="1916" w:type="dxa"/>
          </w:tcPr>
          <w:p w14:paraId="72327DE8" w14:textId="77777777" w:rsidR="003E6750" w:rsidRPr="00E8755C" w:rsidRDefault="003E6750" w:rsidP="00B211E6">
            <w:pPr>
              <w:pStyle w:val="NoSpacing"/>
              <w:rPr>
                <w:ins w:id="56" w:author="Cameron, Elizabeth" w:date="2013-07-01T10:39:00Z"/>
              </w:rPr>
            </w:pPr>
            <w:ins w:id="57" w:author="Cameron, Elizabeth" w:date="2013-07-01T10:39:00Z">
              <w:r w:rsidRPr="00E8755C">
                <w:t>L – Increases</w:t>
              </w:r>
            </w:ins>
          </w:p>
          <w:p w14:paraId="16151A9B" w14:textId="77777777" w:rsidR="003E6750" w:rsidRPr="00E8755C" w:rsidRDefault="003E6750" w:rsidP="00B211E6">
            <w:pPr>
              <w:pStyle w:val="NoSpacing"/>
              <w:rPr>
                <w:ins w:id="58" w:author="Cameron, Elizabeth" w:date="2013-07-01T10:39:00Z"/>
              </w:rPr>
            </w:pPr>
            <w:ins w:id="59" w:author="Cameron, Elizabeth" w:date="2013-07-01T10:39:00Z">
              <w:r w:rsidRPr="00E8755C">
                <w:t>E- Decreases</w:t>
              </w:r>
            </w:ins>
          </w:p>
          <w:p w14:paraId="42AA6062" w14:textId="77777777" w:rsidR="003E6750" w:rsidRPr="00E8755C" w:rsidRDefault="003E6750" w:rsidP="00B211E6">
            <w:pPr>
              <w:pStyle w:val="NoSpacing"/>
              <w:rPr>
                <w:ins w:id="60" w:author="Cameron, Elizabeth" w:date="2013-07-01T10:39:00Z"/>
              </w:rPr>
            </w:pPr>
            <w:ins w:id="61" w:author="Cameron, Elizabeth" w:date="2013-07-01T10:39:00Z">
              <w:r w:rsidRPr="00E8755C">
                <w:t>U- Increases</w:t>
              </w:r>
            </w:ins>
          </w:p>
        </w:tc>
      </w:tr>
      <w:tr w:rsidR="003E6750" w:rsidRPr="00E8755C" w14:paraId="386FD5A0" w14:textId="77777777" w:rsidTr="00B211E6">
        <w:trPr>
          <w:ins w:id="62" w:author="Cameron, Elizabeth" w:date="2013-07-01T10:39:00Z"/>
        </w:trPr>
        <w:tc>
          <w:tcPr>
            <w:tcW w:w="1915" w:type="dxa"/>
          </w:tcPr>
          <w:p w14:paraId="4C7B75D1" w14:textId="77777777" w:rsidR="003E6750" w:rsidRPr="00E8755C" w:rsidRDefault="003E6750" w:rsidP="00B211E6">
            <w:pPr>
              <w:pStyle w:val="NoSpacing"/>
              <w:rPr>
                <w:ins w:id="63" w:author="Cameron, Elizabeth" w:date="2013-07-01T10:39:00Z"/>
              </w:rPr>
            </w:pPr>
            <w:ins w:id="64" w:author="Cameron, Elizabeth" w:date="2013-07-01T10:39:00Z">
              <w:r w:rsidRPr="00E8755C">
                <w:t>a group of baby boomers retire from their full time jobs</w:t>
              </w:r>
            </w:ins>
          </w:p>
        </w:tc>
        <w:tc>
          <w:tcPr>
            <w:tcW w:w="1915" w:type="dxa"/>
          </w:tcPr>
          <w:p w14:paraId="3763A426" w14:textId="77777777" w:rsidR="003E6750" w:rsidRPr="00E8755C" w:rsidRDefault="003E6750" w:rsidP="00B211E6">
            <w:pPr>
              <w:pStyle w:val="NoSpacing"/>
              <w:rPr>
                <w:ins w:id="65" w:author="Cameron, Elizabeth" w:date="2013-07-01T10:39:00Z"/>
              </w:rPr>
            </w:pPr>
            <w:ins w:id="66" w:author="Cameron, Elizabeth" w:date="2013-07-01T10:39:00Z">
              <w:r w:rsidRPr="00E8755C">
                <w:t>Employed</w:t>
              </w:r>
            </w:ins>
          </w:p>
        </w:tc>
        <w:tc>
          <w:tcPr>
            <w:tcW w:w="1915" w:type="dxa"/>
          </w:tcPr>
          <w:p w14:paraId="049D1BC0" w14:textId="77777777" w:rsidR="003E6750" w:rsidRPr="00E8755C" w:rsidRDefault="003E6750" w:rsidP="00B211E6">
            <w:pPr>
              <w:pStyle w:val="NoSpacing"/>
              <w:rPr>
                <w:ins w:id="67" w:author="Cameron, Elizabeth" w:date="2013-07-01T10:39:00Z"/>
              </w:rPr>
            </w:pPr>
            <w:ins w:id="68" w:author="Cameron, Elizabeth" w:date="2013-07-01T10:39:00Z">
              <w:r w:rsidRPr="00E8755C">
                <w:t>Not in Labor Force</w:t>
              </w:r>
            </w:ins>
          </w:p>
        </w:tc>
        <w:tc>
          <w:tcPr>
            <w:tcW w:w="1915" w:type="dxa"/>
          </w:tcPr>
          <w:p w14:paraId="1A3E5557" w14:textId="77777777" w:rsidR="003E6750" w:rsidRPr="00E8755C" w:rsidRDefault="003E6750" w:rsidP="00B211E6">
            <w:pPr>
              <w:pStyle w:val="NoSpacing"/>
              <w:rPr>
                <w:ins w:id="69" w:author="Cameron, Elizabeth" w:date="2013-07-01T10:39:00Z"/>
              </w:rPr>
            </w:pPr>
            <w:ins w:id="70" w:author="Cameron, Elizabeth" w:date="2013-07-01T10:39:00Z">
              <w:r w:rsidRPr="00E8755C">
                <w:t>{5,10}</w:t>
              </w:r>
            </w:ins>
          </w:p>
        </w:tc>
        <w:tc>
          <w:tcPr>
            <w:tcW w:w="1916" w:type="dxa"/>
          </w:tcPr>
          <w:p w14:paraId="645CB41C" w14:textId="77777777" w:rsidR="003E6750" w:rsidRPr="00E8755C" w:rsidRDefault="003E6750" w:rsidP="00B211E6">
            <w:pPr>
              <w:pStyle w:val="NoSpacing"/>
              <w:rPr>
                <w:ins w:id="71" w:author="Cameron, Elizabeth" w:date="2013-07-01T10:39:00Z"/>
              </w:rPr>
            </w:pPr>
            <w:ins w:id="72" w:author="Cameron, Elizabeth" w:date="2013-07-01T10:39:00Z">
              <w:r w:rsidRPr="00E8755C">
                <w:t>L – Decreases</w:t>
              </w:r>
            </w:ins>
          </w:p>
          <w:p w14:paraId="53767747" w14:textId="77777777" w:rsidR="003E6750" w:rsidRPr="00E8755C" w:rsidRDefault="003E6750" w:rsidP="00B211E6">
            <w:pPr>
              <w:pStyle w:val="NoSpacing"/>
              <w:rPr>
                <w:ins w:id="73" w:author="Cameron, Elizabeth" w:date="2013-07-01T10:39:00Z"/>
              </w:rPr>
            </w:pPr>
            <w:ins w:id="74" w:author="Cameron, Elizabeth" w:date="2013-07-01T10:39:00Z">
              <w:r w:rsidRPr="00E8755C">
                <w:t>E- Decreases</w:t>
              </w:r>
            </w:ins>
          </w:p>
          <w:p w14:paraId="02CAC839" w14:textId="77777777" w:rsidR="003E6750" w:rsidRPr="00E8755C" w:rsidRDefault="003E6750" w:rsidP="00B211E6">
            <w:pPr>
              <w:pStyle w:val="NoSpacing"/>
              <w:rPr>
                <w:ins w:id="75" w:author="Cameron, Elizabeth" w:date="2013-07-01T10:39:00Z"/>
              </w:rPr>
            </w:pPr>
            <w:ins w:id="76" w:author="Cameron, Elizabeth" w:date="2013-07-01T10:39:00Z">
              <w:r w:rsidRPr="00E8755C">
                <w:t>U- Increases</w:t>
              </w:r>
            </w:ins>
          </w:p>
        </w:tc>
      </w:tr>
      <w:tr w:rsidR="003E6750" w:rsidRPr="00E8755C" w14:paraId="22F58E49" w14:textId="77777777" w:rsidTr="00B211E6">
        <w:trPr>
          <w:trHeight w:val="368"/>
          <w:ins w:id="77" w:author="Cameron, Elizabeth" w:date="2013-07-01T10:39:00Z"/>
        </w:trPr>
        <w:tc>
          <w:tcPr>
            <w:tcW w:w="1915" w:type="dxa"/>
          </w:tcPr>
          <w:p w14:paraId="35632755" w14:textId="77777777" w:rsidR="003E6750" w:rsidRPr="00E8755C" w:rsidRDefault="003E6750" w:rsidP="00B211E6">
            <w:pPr>
              <w:pStyle w:val="NoSpacing"/>
              <w:rPr>
                <w:ins w:id="78" w:author="Cameron, Elizabeth" w:date="2013-07-01T10:39:00Z"/>
              </w:rPr>
            </w:pPr>
            <w:proofErr w:type="gramStart"/>
            <w:ins w:id="79" w:author="Cameron, Elizabeth" w:date="2013-07-01T10:39:00Z">
              <w:r w:rsidRPr="00E8755C">
                <w:t>a</w:t>
              </w:r>
              <w:proofErr w:type="gramEnd"/>
              <w:r w:rsidRPr="00E8755C">
                <w:t xml:space="preserve"> group of people who are employed full time at a factory lose their jobs due to the plant moving outside the country.</w:t>
              </w:r>
            </w:ins>
          </w:p>
        </w:tc>
        <w:tc>
          <w:tcPr>
            <w:tcW w:w="1915" w:type="dxa"/>
          </w:tcPr>
          <w:p w14:paraId="37E8A7F2" w14:textId="77777777" w:rsidR="003E6750" w:rsidRPr="00E8755C" w:rsidRDefault="003E6750" w:rsidP="00B211E6">
            <w:pPr>
              <w:pStyle w:val="NoSpacing"/>
              <w:rPr>
                <w:ins w:id="80" w:author="Cameron, Elizabeth" w:date="2013-07-01T10:39:00Z"/>
              </w:rPr>
            </w:pPr>
            <w:ins w:id="81" w:author="Cameron, Elizabeth" w:date="2013-07-01T10:39:00Z">
              <w:r w:rsidRPr="00E8755C">
                <w:t>Employed</w:t>
              </w:r>
            </w:ins>
          </w:p>
        </w:tc>
        <w:tc>
          <w:tcPr>
            <w:tcW w:w="1915" w:type="dxa"/>
          </w:tcPr>
          <w:p w14:paraId="737FAE00" w14:textId="77777777" w:rsidR="003E6750" w:rsidRPr="00E8755C" w:rsidRDefault="003E6750" w:rsidP="00B211E6">
            <w:pPr>
              <w:pStyle w:val="NoSpacing"/>
              <w:rPr>
                <w:ins w:id="82" w:author="Cameron, Elizabeth" w:date="2013-07-01T10:39:00Z"/>
              </w:rPr>
            </w:pPr>
            <w:ins w:id="83" w:author="Cameron, Elizabeth" w:date="2013-07-01T10:39:00Z">
              <w:r w:rsidRPr="00E8755C">
                <w:t>Structurally Unemployed</w:t>
              </w:r>
            </w:ins>
          </w:p>
        </w:tc>
        <w:tc>
          <w:tcPr>
            <w:tcW w:w="1915" w:type="dxa"/>
          </w:tcPr>
          <w:p w14:paraId="044333F5" w14:textId="77777777" w:rsidR="003E6750" w:rsidRPr="00E8755C" w:rsidRDefault="003E6750" w:rsidP="00B211E6">
            <w:pPr>
              <w:pStyle w:val="NoSpacing"/>
              <w:rPr>
                <w:ins w:id="84" w:author="Cameron, Elizabeth" w:date="2013-07-01T10:39:00Z"/>
              </w:rPr>
            </w:pPr>
            <w:ins w:id="85" w:author="Cameron, Elizabeth" w:date="2013-07-01T10:39:00Z">
              <w:r w:rsidRPr="00E8755C">
                <w:t>{5,10}</w:t>
              </w:r>
            </w:ins>
          </w:p>
        </w:tc>
        <w:tc>
          <w:tcPr>
            <w:tcW w:w="1916" w:type="dxa"/>
          </w:tcPr>
          <w:p w14:paraId="212CFE85" w14:textId="77777777" w:rsidR="003E6750" w:rsidRPr="00E8755C" w:rsidRDefault="003E6750" w:rsidP="00B211E6">
            <w:pPr>
              <w:pStyle w:val="NoSpacing"/>
              <w:rPr>
                <w:ins w:id="86" w:author="Cameron, Elizabeth" w:date="2013-07-01T10:39:00Z"/>
              </w:rPr>
            </w:pPr>
            <w:ins w:id="87" w:author="Cameron, Elizabeth" w:date="2013-07-01T10:39:00Z">
              <w:r w:rsidRPr="00E8755C">
                <w:t>L – Stays the same</w:t>
              </w:r>
            </w:ins>
          </w:p>
          <w:p w14:paraId="562CF6DA" w14:textId="77777777" w:rsidR="003E6750" w:rsidRPr="00E8755C" w:rsidRDefault="003E6750" w:rsidP="00B211E6">
            <w:pPr>
              <w:pStyle w:val="NoSpacing"/>
              <w:rPr>
                <w:ins w:id="88" w:author="Cameron, Elizabeth" w:date="2013-07-01T10:39:00Z"/>
              </w:rPr>
            </w:pPr>
            <w:ins w:id="89" w:author="Cameron, Elizabeth" w:date="2013-07-01T10:39:00Z">
              <w:r w:rsidRPr="00E8755C">
                <w:t>E – Decreases</w:t>
              </w:r>
            </w:ins>
          </w:p>
          <w:p w14:paraId="1606EE6D" w14:textId="77777777" w:rsidR="003E6750" w:rsidRPr="00E8755C" w:rsidRDefault="003E6750" w:rsidP="00B211E6">
            <w:pPr>
              <w:pStyle w:val="NoSpacing"/>
              <w:rPr>
                <w:ins w:id="90" w:author="Cameron, Elizabeth" w:date="2013-07-01T10:39:00Z"/>
              </w:rPr>
            </w:pPr>
            <w:ins w:id="91" w:author="Cameron, Elizabeth" w:date="2013-07-01T10:39:00Z">
              <w:r w:rsidRPr="00E8755C">
                <w:t>U – Increases</w:t>
              </w:r>
            </w:ins>
          </w:p>
        </w:tc>
      </w:tr>
      <w:tr w:rsidR="003E6750" w:rsidRPr="00E8755C" w14:paraId="59ECF055" w14:textId="77777777" w:rsidTr="00B211E6">
        <w:trPr>
          <w:ins w:id="92" w:author="Cameron, Elizabeth" w:date="2013-07-01T10:39:00Z"/>
        </w:trPr>
        <w:tc>
          <w:tcPr>
            <w:tcW w:w="1915" w:type="dxa"/>
          </w:tcPr>
          <w:p w14:paraId="41605352" w14:textId="77777777" w:rsidR="003E6750" w:rsidRPr="00E8755C" w:rsidRDefault="003E6750" w:rsidP="00B211E6">
            <w:pPr>
              <w:pStyle w:val="NoSpacing"/>
              <w:rPr>
                <w:ins w:id="93" w:author="Cameron, Elizabeth" w:date="2013-07-01T10:39:00Z"/>
              </w:rPr>
            </w:pPr>
            <w:proofErr w:type="gramStart"/>
            <w:ins w:id="94" w:author="Cameron, Elizabeth" w:date="2013-07-01T10:39:00Z">
              <w:r w:rsidRPr="00E8755C">
                <w:t>a</w:t>
              </w:r>
              <w:proofErr w:type="gramEnd"/>
              <w:r w:rsidRPr="00E8755C">
                <w:t xml:space="preserve"> group of people who quit their previous jobs found better full time jobs.</w:t>
              </w:r>
            </w:ins>
          </w:p>
        </w:tc>
        <w:tc>
          <w:tcPr>
            <w:tcW w:w="1915" w:type="dxa"/>
          </w:tcPr>
          <w:p w14:paraId="27695199" w14:textId="77777777" w:rsidR="003E6750" w:rsidRPr="00E8755C" w:rsidRDefault="003E6750" w:rsidP="00B211E6">
            <w:pPr>
              <w:pStyle w:val="NoSpacing"/>
              <w:rPr>
                <w:ins w:id="95" w:author="Cameron, Elizabeth" w:date="2013-07-01T10:39:00Z"/>
              </w:rPr>
            </w:pPr>
            <w:ins w:id="96" w:author="Cameron, Elizabeth" w:date="2013-07-01T10:39:00Z">
              <w:r w:rsidRPr="00E8755C">
                <w:t>Frictionally Unemployed</w:t>
              </w:r>
            </w:ins>
          </w:p>
        </w:tc>
        <w:tc>
          <w:tcPr>
            <w:tcW w:w="1915" w:type="dxa"/>
          </w:tcPr>
          <w:p w14:paraId="0E6C2823" w14:textId="77777777" w:rsidR="003E6750" w:rsidRPr="00E8755C" w:rsidRDefault="003E6750" w:rsidP="00B211E6">
            <w:pPr>
              <w:pStyle w:val="NoSpacing"/>
              <w:rPr>
                <w:ins w:id="97" w:author="Cameron, Elizabeth" w:date="2013-07-01T10:39:00Z"/>
              </w:rPr>
            </w:pPr>
            <w:ins w:id="98" w:author="Cameron, Elizabeth" w:date="2013-07-01T10:39:00Z">
              <w:r w:rsidRPr="00E8755C">
                <w:t>Employed</w:t>
              </w:r>
            </w:ins>
          </w:p>
        </w:tc>
        <w:tc>
          <w:tcPr>
            <w:tcW w:w="1915" w:type="dxa"/>
          </w:tcPr>
          <w:p w14:paraId="664C7A1D" w14:textId="77777777" w:rsidR="003E6750" w:rsidRPr="00E8755C" w:rsidRDefault="003E6750" w:rsidP="00B211E6">
            <w:pPr>
              <w:pStyle w:val="NoSpacing"/>
              <w:rPr>
                <w:ins w:id="99" w:author="Cameron, Elizabeth" w:date="2013-07-01T10:39:00Z"/>
              </w:rPr>
            </w:pPr>
            <w:ins w:id="100" w:author="Cameron, Elizabeth" w:date="2013-07-01T10:39:00Z">
              <w:r w:rsidRPr="00E8755C">
                <w:t>{5,10}</w:t>
              </w:r>
            </w:ins>
          </w:p>
        </w:tc>
        <w:tc>
          <w:tcPr>
            <w:tcW w:w="1916" w:type="dxa"/>
          </w:tcPr>
          <w:p w14:paraId="1EF59B9B" w14:textId="77777777" w:rsidR="003E6750" w:rsidRPr="00E8755C" w:rsidRDefault="003E6750" w:rsidP="00B211E6">
            <w:pPr>
              <w:pStyle w:val="NoSpacing"/>
              <w:rPr>
                <w:ins w:id="101" w:author="Cameron, Elizabeth" w:date="2013-07-01T10:39:00Z"/>
              </w:rPr>
            </w:pPr>
            <w:ins w:id="102" w:author="Cameron, Elizabeth" w:date="2013-07-01T10:39:00Z">
              <w:r w:rsidRPr="00E8755C">
                <w:t>L – Stays the same</w:t>
              </w:r>
            </w:ins>
          </w:p>
          <w:p w14:paraId="4F5F4075" w14:textId="77777777" w:rsidR="003E6750" w:rsidRPr="00E8755C" w:rsidRDefault="003E6750" w:rsidP="00B211E6">
            <w:pPr>
              <w:pStyle w:val="NoSpacing"/>
              <w:rPr>
                <w:ins w:id="103" w:author="Cameron, Elizabeth" w:date="2013-07-01T10:39:00Z"/>
              </w:rPr>
            </w:pPr>
            <w:ins w:id="104" w:author="Cameron, Elizabeth" w:date="2013-07-01T10:39:00Z">
              <w:r w:rsidRPr="00E8755C">
                <w:t>E- Increases</w:t>
              </w:r>
            </w:ins>
          </w:p>
          <w:p w14:paraId="1438965B" w14:textId="77777777" w:rsidR="003E6750" w:rsidRPr="00E8755C" w:rsidRDefault="003E6750" w:rsidP="00B211E6">
            <w:pPr>
              <w:pStyle w:val="NoSpacing"/>
              <w:rPr>
                <w:ins w:id="105" w:author="Cameron, Elizabeth" w:date="2013-07-01T10:39:00Z"/>
              </w:rPr>
            </w:pPr>
            <w:ins w:id="106" w:author="Cameron, Elizabeth" w:date="2013-07-01T10:39:00Z">
              <w:r w:rsidRPr="00E8755C">
                <w:t>U- Decreases</w:t>
              </w:r>
            </w:ins>
          </w:p>
        </w:tc>
      </w:tr>
      <w:tr w:rsidR="003E6750" w:rsidRPr="00E8755C" w14:paraId="1F2AADFD" w14:textId="77777777" w:rsidTr="00B211E6">
        <w:trPr>
          <w:ins w:id="107" w:author="Cameron, Elizabeth" w:date="2013-07-01T10:39:00Z"/>
        </w:trPr>
        <w:tc>
          <w:tcPr>
            <w:tcW w:w="1915" w:type="dxa"/>
          </w:tcPr>
          <w:p w14:paraId="71CCCD75" w14:textId="77777777" w:rsidR="003E6750" w:rsidRPr="00E8755C" w:rsidRDefault="003E6750" w:rsidP="00B211E6">
            <w:pPr>
              <w:pStyle w:val="NoSpacing"/>
              <w:rPr>
                <w:ins w:id="108" w:author="Cameron, Elizabeth" w:date="2013-07-01T10:39:00Z"/>
              </w:rPr>
            </w:pPr>
            <w:proofErr w:type="gramStart"/>
            <w:ins w:id="109" w:author="Cameron, Elizabeth" w:date="2013-07-01T10:39:00Z">
              <w:r w:rsidRPr="00E8755C">
                <w:t>a</w:t>
              </w:r>
              <w:proofErr w:type="gramEnd"/>
              <w:r w:rsidRPr="00E8755C">
                <w:t xml:space="preserve"> group of full time students graduate and get full time jobs.</w:t>
              </w:r>
            </w:ins>
          </w:p>
        </w:tc>
        <w:tc>
          <w:tcPr>
            <w:tcW w:w="1915" w:type="dxa"/>
          </w:tcPr>
          <w:p w14:paraId="58F306E0" w14:textId="77777777" w:rsidR="003E6750" w:rsidRPr="00E8755C" w:rsidRDefault="003E6750" w:rsidP="00B211E6">
            <w:pPr>
              <w:pStyle w:val="NoSpacing"/>
              <w:rPr>
                <w:ins w:id="110" w:author="Cameron, Elizabeth" w:date="2013-07-01T10:39:00Z"/>
              </w:rPr>
            </w:pPr>
            <w:ins w:id="111" w:author="Cameron, Elizabeth" w:date="2013-07-01T10:39:00Z">
              <w:r w:rsidRPr="00E8755C">
                <w:t>Not in Labor Force</w:t>
              </w:r>
            </w:ins>
          </w:p>
        </w:tc>
        <w:tc>
          <w:tcPr>
            <w:tcW w:w="1915" w:type="dxa"/>
          </w:tcPr>
          <w:p w14:paraId="7E5BA580" w14:textId="77777777" w:rsidR="003E6750" w:rsidRPr="00E8755C" w:rsidRDefault="003E6750" w:rsidP="00B211E6">
            <w:pPr>
              <w:pStyle w:val="NoSpacing"/>
              <w:rPr>
                <w:ins w:id="112" w:author="Cameron, Elizabeth" w:date="2013-07-01T10:39:00Z"/>
              </w:rPr>
            </w:pPr>
            <w:ins w:id="113" w:author="Cameron, Elizabeth" w:date="2013-07-01T10:39:00Z">
              <w:r w:rsidRPr="00E8755C">
                <w:t>Employed</w:t>
              </w:r>
            </w:ins>
          </w:p>
        </w:tc>
        <w:tc>
          <w:tcPr>
            <w:tcW w:w="1915" w:type="dxa"/>
          </w:tcPr>
          <w:p w14:paraId="1CE90F72" w14:textId="77777777" w:rsidR="003E6750" w:rsidRPr="00E8755C" w:rsidRDefault="003E6750" w:rsidP="00B211E6">
            <w:pPr>
              <w:pStyle w:val="NoSpacing"/>
              <w:rPr>
                <w:ins w:id="114" w:author="Cameron, Elizabeth" w:date="2013-07-01T10:39:00Z"/>
              </w:rPr>
            </w:pPr>
            <w:ins w:id="115" w:author="Cameron, Elizabeth" w:date="2013-07-01T10:39:00Z">
              <w:r w:rsidRPr="00E8755C">
                <w:t>{5,10}</w:t>
              </w:r>
            </w:ins>
          </w:p>
        </w:tc>
        <w:tc>
          <w:tcPr>
            <w:tcW w:w="1916" w:type="dxa"/>
          </w:tcPr>
          <w:p w14:paraId="34024A47" w14:textId="77777777" w:rsidR="003E6750" w:rsidRPr="00E8755C" w:rsidRDefault="003E6750" w:rsidP="00B211E6">
            <w:pPr>
              <w:pStyle w:val="NoSpacing"/>
              <w:rPr>
                <w:ins w:id="116" w:author="Cameron, Elizabeth" w:date="2013-07-01T10:39:00Z"/>
              </w:rPr>
            </w:pPr>
            <w:ins w:id="117" w:author="Cameron, Elizabeth" w:date="2013-07-01T10:39:00Z">
              <w:r w:rsidRPr="00E8755C">
                <w:t>L – Increases</w:t>
              </w:r>
            </w:ins>
          </w:p>
          <w:p w14:paraId="56E852AB" w14:textId="77777777" w:rsidR="003E6750" w:rsidRPr="00E8755C" w:rsidRDefault="003E6750" w:rsidP="00B211E6">
            <w:pPr>
              <w:pStyle w:val="NoSpacing"/>
              <w:rPr>
                <w:ins w:id="118" w:author="Cameron, Elizabeth" w:date="2013-07-01T10:39:00Z"/>
              </w:rPr>
            </w:pPr>
            <w:ins w:id="119" w:author="Cameron, Elizabeth" w:date="2013-07-01T10:39:00Z">
              <w:r w:rsidRPr="00E8755C">
                <w:t>E- Increases</w:t>
              </w:r>
            </w:ins>
          </w:p>
          <w:p w14:paraId="29B851E6" w14:textId="77777777" w:rsidR="003E6750" w:rsidRPr="00E8755C" w:rsidRDefault="003E6750" w:rsidP="00B211E6">
            <w:pPr>
              <w:pStyle w:val="NoSpacing"/>
              <w:rPr>
                <w:ins w:id="120" w:author="Cameron, Elizabeth" w:date="2013-07-01T10:39:00Z"/>
              </w:rPr>
            </w:pPr>
            <w:ins w:id="121" w:author="Cameron, Elizabeth" w:date="2013-07-01T10:39:00Z">
              <w:r w:rsidRPr="00E8755C">
                <w:t>U- Decreases</w:t>
              </w:r>
            </w:ins>
          </w:p>
        </w:tc>
      </w:tr>
      <w:tr w:rsidR="003E6750" w:rsidRPr="00E8755C" w14:paraId="2D362439" w14:textId="77777777" w:rsidTr="00B211E6">
        <w:trPr>
          <w:ins w:id="122" w:author="Cameron, Elizabeth" w:date="2013-07-01T10:39:00Z"/>
        </w:trPr>
        <w:tc>
          <w:tcPr>
            <w:tcW w:w="1915" w:type="dxa"/>
          </w:tcPr>
          <w:p w14:paraId="436176B0" w14:textId="77777777" w:rsidR="003E6750" w:rsidRPr="00E8755C" w:rsidRDefault="003E6750" w:rsidP="00B211E6">
            <w:pPr>
              <w:pStyle w:val="NoSpacing"/>
              <w:rPr>
                <w:ins w:id="123" w:author="Cameron, Elizabeth" w:date="2013-07-01T10:39:00Z"/>
              </w:rPr>
            </w:pPr>
            <w:ins w:id="124" w:author="Cameron, Elizabeth" w:date="2013-07-01T10:39:00Z">
              <w:r w:rsidRPr="00E8755C">
                <w:t>a group of people who were employed full time decide to stay at home with their kids</w:t>
              </w:r>
            </w:ins>
          </w:p>
        </w:tc>
        <w:tc>
          <w:tcPr>
            <w:tcW w:w="1915" w:type="dxa"/>
          </w:tcPr>
          <w:p w14:paraId="0D13051F" w14:textId="77777777" w:rsidR="003E6750" w:rsidRPr="00E8755C" w:rsidRDefault="003E6750" w:rsidP="00B211E6">
            <w:pPr>
              <w:pStyle w:val="NoSpacing"/>
              <w:rPr>
                <w:ins w:id="125" w:author="Cameron, Elizabeth" w:date="2013-07-01T10:39:00Z"/>
              </w:rPr>
            </w:pPr>
            <w:ins w:id="126" w:author="Cameron, Elizabeth" w:date="2013-07-01T10:39:00Z">
              <w:r w:rsidRPr="00E8755C">
                <w:t>Employed</w:t>
              </w:r>
            </w:ins>
          </w:p>
        </w:tc>
        <w:tc>
          <w:tcPr>
            <w:tcW w:w="1915" w:type="dxa"/>
          </w:tcPr>
          <w:p w14:paraId="2DB83F2B" w14:textId="77777777" w:rsidR="003E6750" w:rsidRPr="00E8755C" w:rsidRDefault="003E6750" w:rsidP="00B211E6">
            <w:pPr>
              <w:pStyle w:val="NoSpacing"/>
              <w:rPr>
                <w:ins w:id="127" w:author="Cameron, Elizabeth" w:date="2013-07-01T10:39:00Z"/>
              </w:rPr>
            </w:pPr>
            <w:ins w:id="128" w:author="Cameron, Elizabeth" w:date="2013-07-01T10:39:00Z">
              <w:r w:rsidRPr="00E8755C">
                <w:t>Not in Labor Force</w:t>
              </w:r>
            </w:ins>
          </w:p>
        </w:tc>
        <w:tc>
          <w:tcPr>
            <w:tcW w:w="1915" w:type="dxa"/>
          </w:tcPr>
          <w:p w14:paraId="105C2459" w14:textId="77777777" w:rsidR="003E6750" w:rsidRPr="00E8755C" w:rsidRDefault="003E6750" w:rsidP="00B211E6">
            <w:pPr>
              <w:pStyle w:val="NoSpacing"/>
              <w:rPr>
                <w:ins w:id="129" w:author="Cameron, Elizabeth" w:date="2013-07-01T10:39:00Z"/>
              </w:rPr>
            </w:pPr>
            <w:ins w:id="130" w:author="Cameron, Elizabeth" w:date="2013-07-01T10:39:00Z">
              <w:r w:rsidRPr="00E8755C">
                <w:t>{5,10}</w:t>
              </w:r>
            </w:ins>
          </w:p>
        </w:tc>
        <w:tc>
          <w:tcPr>
            <w:tcW w:w="1916" w:type="dxa"/>
          </w:tcPr>
          <w:p w14:paraId="39EB2800" w14:textId="77777777" w:rsidR="003E6750" w:rsidRPr="00E8755C" w:rsidRDefault="003E6750" w:rsidP="00B211E6">
            <w:pPr>
              <w:pStyle w:val="NoSpacing"/>
              <w:rPr>
                <w:ins w:id="131" w:author="Cameron, Elizabeth" w:date="2013-07-01T10:39:00Z"/>
              </w:rPr>
            </w:pPr>
            <w:ins w:id="132" w:author="Cameron, Elizabeth" w:date="2013-07-01T10:39:00Z">
              <w:r w:rsidRPr="00E8755C">
                <w:t>L – Decreases</w:t>
              </w:r>
            </w:ins>
          </w:p>
          <w:p w14:paraId="0D6A4E49" w14:textId="77777777" w:rsidR="003E6750" w:rsidRPr="00E8755C" w:rsidRDefault="003E6750" w:rsidP="00B211E6">
            <w:pPr>
              <w:pStyle w:val="NoSpacing"/>
              <w:rPr>
                <w:ins w:id="133" w:author="Cameron, Elizabeth" w:date="2013-07-01T10:39:00Z"/>
              </w:rPr>
            </w:pPr>
            <w:ins w:id="134" w:author="Cameron, Elizabeth" w:date="2013-07-01T10:39:00Z">
              <w:r w:rsidRPr="00E8755C">
                <w:t>E- Decreases</w:t>
              </w:r>
            </w:ins>
          </w:p>
          <w:p w14:paraId="424A0888" w14:textId="77777777" w:rsidR="003E6750" w:rsidRPr="00E8755C" w:rsidRDefault="003E6750" w:rsidP="00B211E6">
            <w:pPr>
              <w:pStyle w:val="NoSpacing"/>
              <w:rPr>
                <w:ins w:id="135" w:author="Cameron, Elizabeth" w:date="2013-07-01T10:39:00Z"/>
              </w:rPr>
            </w:pPr>
            <w:ins w:id="136" w:author="Cameron, Elizabeth" w:date="2013-07-01T10:39:00Z">
              <w:r w:rsidRPr="00E8755C">
                <w:t>U- Increases</w:t>
              </w:r>
            </w:ins>
          </w:p>
        </w:tc>
      </w:tr>
    </w:tbl>
    <w:p w14:paraId="111857E1" w14:textId="77777777" w:rsidR="00D86BE2" w:rsidRPr="008C7884" w:rsidRDefault="00D86BE2" w:rsidP="00D86BE2">
      <w:pPr>
        <w:pStyle w:val="NoSpacing"/>
      </w:pPr>
    </w:p>
    <w:p w14:paraId="6DF01CEA" w14:textId="77777777" w:rsidR="00D86BE2" w:rsidRPr="008C7884" w:rsidRDefault="00D86BE2" w:rsidP="00D86BE2">
      <w:pPr>
        <w:pStyle w:val="NoSpacing"/>
      </w:pPr>
    </w:p>
    <w:tbl>
      <w:tblPr>
        <w:tblStyle w:val="TableGrid"/>
        <w:tblW w:w="0" w:type="auto"/>
        <w:tblLook w:val="04A0" w:firstRow="1" w:lastRow="0" w:firstColumn="1" w:lastColumn="0" w:noHBand="0" w:noVBand="1"/>
      </w:tblPr>
      <w:tblGrid>
        <w:gridCol w:w="1915"/>
        <w:gridCol w:w="1915"/>
        <w:gridCol w:w="1915"/>
        <w:gridCol w:w="1915"/>
        <w:gridCol w:w="1916"/>
      </w:tblGrid>
      <w:tr w:rsidR="00CC58BD" w:rsidRPr="008C7884" w14:paraId="301399CA" w14:textId="77777777" w:rsidTr="00CC58BD">
        <w:tc>
          <w:tcPr>
            <w:tcW w:w="1915" w:type="dxa"/>
          </w:tcPr>
          <w:p w14:paraId="2F923678" w14:textId="77777777" w:rsidR="00CC58BD" w:rsidRPr="008C7884" w:rsidRDefault="00CC58BD" w:rsidP="00CC58BD">
            <w:pPr>
              <w:pStyle w:val="NoSpacing"/>
            </w:pPr>
            <w:del w:id="137" w:author="Cameron, Elizabeth" w:date="2013-07-01T10:39:00Z">
              <w:r w:rsidRPr="008C7884" w:rsidDel="003E6750">
                <w:delText>Scenario</w:delText>
              </w:r>
            </w:del>
          </w:p>
        </w:tc>
        <w:tc>
          <w:tcPr>
            <w:tcW w:w="1915" w:type="dxa"/>
          </w:tcPr>
          <w:p w14:paraId="17405E02" w14:textId="77777777" w:rsidR="00CC58BD" w:rsidRPr="008C7884" w:rsidRDefault="00CC58BD" w:rsidP="00CC58BD">
            <w:pPr>
              <w:pStyle w:val="NoSpacing"/>
            </w:pPr>
            <w:del w:id="138" w:author="Cameron, Elizabeth" w:date="2013-07-01T10:39:00Z">
              <w:r w:rsidRPr="008C7884" w:rsidDel="003E6750">
                <w:delText>Move From</w:delText>
              </w:r>
            </w:del>
          </w:p>
        </w:tc>
        <w:tc>
          <w:tcPr>
            <w:tcW w:w="1915" w:type="dxa"/>
          </w:tcPr>
          <w:p w14:paraId="1B631FFC" w14:textId="77777777" w:rsidR="00CC58BD" w:rsidRPr="008C7884" w:rsidRDefault="00CC58BD" w:rsidP="00CC58BD">
            <w:pPr>
              <w:pStyle w:val="NoSpacing"/>
            </w:pPr>
            <w:del w:id="139" w:author="Cameron, Elizabeth" w:date="2013-07-01T10:39:00Z">
              <w:r w:rsidRPr="008C7884" w:rsidDel="003E6750">
                <w:delText>Move To</w:delText>
              </w:r>
            </w:del>
          </w:p>
        </w:tc>
        <w:tc>
          <w:tcPr>
            <w:tcW w:w="1915" w:type="dxa"/>
          </w:tcPr>
          <w:p w14:paraId="44CED54C" w14:textId="77777777" w:rsidR="00CC58BD" w:rsidRPr="008C7884" w:rsidRDefault="00CC58BD" w:rsidP="00CC58BD">
            <w:pPr>
              <w:pStyle w:val="NoSpacing"/>
            </w:pPr>
            <w:del w:id="140" w:author="Cameron, Elizabeth" w:date="2013-07-01T10:39:00Z">
              <w:r w:rsidRPr="008C7884" w:rsidDel="003E6750">
                <w:delText># to Move</w:delText>
              </w:r>
            </w:del>
          </w:p>
        </w:tc>
        <w:tc>
          <w:tcPr>
            <w:tcW w:w="1916" w:type="dxa"/>
          </w:tcPr>
          <w:p w14:paraId="4DD99AC7" w14:textId="77777777" w:rsidR="00CC58BD" w:rsidRPr="008C7884" w:rsidRDefault="00CC58BD" w:rsidP="00CC58BD">
            <w:pPr>
              <w:pStyle w:val="NoSpacing"/>
            </w:pPr>
            <w:del w:id="141" w:author="Cameron, Elizabeth" w:date="2013-07-01T10:39:00Z">
              <w:r w:rsidRPr="008C7884" w:rsidDel="003E6750">
                <w:delText>Answers</w:delText>
              </w:r>
            </w:del>
          </w:p>
        </w:tc>
      </w:tr>
      <w:tr w:rsidR="00CC58BD" w:rsidRPr="008C7884" w14:paraId="12FA1A71" w14:textId="77777777" w:rsidTr="00CC58BD">
        <w:trPr>
          <w:trHeight w:val="368"/>
        </w:trPr>
        <w:tc>
          <w:tcPr>
            <w:tcW w:w="1915" w:type="dxa"/>
          </w:tcPr>
          <w:p w14:paraId="7AFF9785" w14:textId="77777777" w:rsidR="00CC58BD" w:rsidRPr="00945918" w:rsidRDefault="00CC58BD" w:rsidP="00CC58BD">
            <w:pPr>
              <w:pStyle w:val="NoSpacing"/>
            </w:pPr>
            <w:del w:id="142" w:author="Cameron, Elizabeth" w:date="2013-07-01T10:39:00Z">
              <w:r w:rsidRPr="00945918" w:rsidDel="003E6750">
                <w:delText>a group of people who are employed full time lose their jobs and find part time employment</w:delText>
              </w:r>
            </w:del>
          </w:p>
        </w:tc>
        <w:tc>
          <w:tcPr>
            <w:tcW w:w="1915" w:type="dxa"/>
          </w:tcPr>
          <w:p w14:paraId="3A64D1E9" w14:textId="77777777" w:rsidR="00CC58BD" w:rsidRPr="00945918" w:rsidRDefault="00CC58BD" w:rsidP="00CC58BD">
            <w:pPr>
              <w:pStyle w:val="NoSpacing"/>
            </w:pPr>
            <w:del w:id="143" w:author="Cameron, Elizabeth" w:date="2013-07-01T10:39:00Z">
              <w:r w:rsidRPr="00945918" w:rsidDel="003E6750">
                <w:delText>No Movement – stay in Employed category</w:delText>
              </w:r>
            </w:del>
          </w:p>
        </w:tc>
        <w:tc>
          <w:tcPr>
            <w:tcW w:w="1915" w:type="dxa"/>
          </w:tcPr>
          <w:p w14:paraId="48D5B694" w14:textId="77777777" w:rsidR="00CC58BD" w:rsidRPr="00945918" w:rsidRDefault="00CC58BD" w:rsidP="00CC58BD">
            <w:pPr>
              <w:pStyle w:val="NoSpacing"/>
            </w:pPr>
            <w:del w:id="144" w:author="Cameron, Elizabeth" w:date="2013-07-01T10:39:00Z">
              <w:r w:rsidRPr="00945918" w:rsidDel="003E6750">
                <w:delText>NA</w:delText>
              </w:r>
            </w:del>
          </w:p>
        </w:tc>
        <w:tc>
          <w:tcPr>
            <w:tcW w:w="1915" w:type="dxa"/>
          </w:tcPr>
          <w:p w14:paraId="49CA2AED" w14:textId="77777777" w:rsidR="00CC58BD" w:rsidRPr="00945918" w:rsidRDefault="00CC58BD" w:rsidP="00CC58BD">
            <w:pPr>
              <w:pStyle w:val="NoSpacing"/>
            </w:pPr>
            <w:del w:id="145" w:author="Cameron, Elizabeth" w:date="2013-07-01T10:39:00Z">
              <w:r w:rsidRPr="00945918" w:rsidDel="003E6750">
                <w:delText>NA</w:delText>
              </w:r>
            </w:del>
          </w:p>
        </w:tc>
        <w:tc>
          <w:tcPr>
            <w:tcW w:w="1916" w:type="dxa"/>
          </w:tcPr>
          <w:p w14:paraId="6BDD93CC" w14:textId="77777777" w:rsidR="00CC58BD" w:rsidRPr="00945918" w:rsidDel="003E6750" w:rsidRDefault="00CC58BD" w:rsidP="00CC58BD">
            <w:pPr>
              <w:pStyle w:val="NoSpacing"/>
              <w:rPr>
                <w:del w:id="146" w:author="Cameron, Elizabeth" w:date="2013-07-01T10:39:00Z"/>
              </w:rPr>
            </w:pPr>
            <w:del w:id="147" w:author="Cameron, Elizabeth" w:date="2013-07-01T10:39:00Z">
              <w:r w:rsidRPr="00945918" w:rsidDel="003E6750">
                <w:delText>L – Stays the same</w:delText>
              </w:r>
            </w:del>
          </w:p>
          <w:p w14:paraId="2E7BE0D0" w14:textId="77777777" w:rsidR="00CC58BD" w:rsidRPr="00945918" w:rsidDel="003E6750" w:rsidRDefault="00CC58BD" w:rsidP="00CC58BD">
            <w:pPr>
              <w:pStyle w:val="NoSpacing"/>
              <w:rPr>
                <w:del w:id="148" w:author="Cameron, Elizabeth" w:date="2013-07-01T10:39:00Z"/>
              </w:rPr>
            </w:pPr>
            <w:del w:id="149" w:author="Cameron, Elizabeth" w:date="2013-07-01T10:39:00Z">
              <w:r w:rsidRPr="00945918" w:rsidDel="003E6750">
                <w:delText>E – Stays the same</w:delText>
              </w:r>
            </w:del>
          </w:p>
          <w:p w14:paraId="616C4E06" w14:textId="77777777" w:rsidR="00CC58BD" w:rsidRPr="00945918" w:rsidRDefault="00CC58BD" w:rsidP="00CC58BD">
            <w:pPr>
              <w:pStyle w:val="NoSpacing"/>
            </w:pPr>
            <w:del w:id="150" w:author="Cameron, Elizabeth" w:date="2013-07-01T10:39:00Z">
              <w:r w:rsidRPr="00945918" w:rsidDel="003E6750">
                <w:delText>U – Stays the same</w:delText>
              </w:r>
            </w:del>
          </w:p>
        </w:tc>
      </w:tr>
      <w:tr w:rsidR="00CC58BD" w:rsidRPr="008C7884" w14:paraId="2E534C88" w14:textId="77777777" w:rsidTr="00CC58BD">
        <w:tc>
          <w:tcPr>
            <w:tcW w:w="1915" w:type="dxa"/>
          </w:tcPr>
          <w:p w14:paraId="1FD527DC" w14:textId="77777777" w:rsidR="00CC58BD" w:rsidRPr="00945918" w:rsidRDefault="00B74B71" w:rsidP="00CC58BD">
            <w:pPr>
              <w:pStyle w:val="NoSpacing"/>
            </w:pPr>
            <w:del w:id="151" w:author="Cameron, Elizabeth" w:date="2013-07-01T10:39:00Z">
              <w:r w:rsidRPr="00F71C2B" w:rsidDel="003E6750">
                <w:rPr>
                  <w:color w:val="92D050"/>
                </w:rPr>
                <w:delText>a</w:delText>
              </w:r>
              <w:r w:rsidR="00CC58BD" w:rsidRPr="00945918" w:rsidDel="003E6750">
                <w:delText xml:space="preserve"> group of part-time workers find full time employment</w:delText>
              </w:r>
            </w:del>
          </w:p>
        </w:tc>
        <w:tc>
          <w:tcPr>
            <w:tcW w:w="1915" w:type="dxa"/>
          </w:tcPr>
          <w:p w14:paraId="4F66EF59" w14:textId="77777777" w:rsidR="00CC58BD" w:rsidRPr="00945918" w:rsidRDefault="00CC58BD" w:rsidP="00CC58BD">
            <w:pPr>
              <w:pStyle w:val="NoSpacing"/>
            </w:pPr>
            <w:del w:id="152" w:author="Cameron, Elizabeth" w:date="2013-07-01T10:39:00Z">
              <w:r w:rsidRPr="00945918" w:rsidDel="003E6750">
                <w:delText>No Movement - stay in Employed category</w:delText>
              </w:r>
            </w:del>
          </w:p>
        </w:tc>
        <w:tc>
          <w:tcPr>
            <w:tcW w:w="1915" w:type="dxa"/>
          </w:tcPr>
          <w:p w14:paraId="3AF90DA9" w14:textId="77777777" w:rsidR="00CC58BD" w:rsidRPr="00945918" w:rsidRDefault="00CC58BD" w:rsidP="00CC58BD">
            <w:pPr>
              <w:pStyle w:val="NoSpacing"/>
            </w:pPr>
            <w:del w:id="153" w:author="Cameron, Elizabeth" w:date="2013-07-01T10:39:00Z">
              <w:r w:rsidRPr="00945918" w:rsidDel="003E6750">
                <w:delText>NA</w:delText>
              </w:r>
            </w:del>
          </w:p>
        </w:tc>
        <w:tc>
          <w:tcPr>
            <w:tcW w:w="1915" w:type="dxa"/>
          </w:tcPr>
          <w:p w14:paraId="7F8DEE8C" w14:textId="77777777" w:rsidR="00CC58BD" w:rsidRPr="00945918" w:rsidRDefault="00CC58BD" w:rsidP="00CC58BD">
            <w:pPr>
              <w:pStyle w:val="NoSpacing"/>
            </w:pPr>
            <w:del w:id="154" w:author="Cameron, Elizabeth" w:date="2013-07-01T10:39:00Z">
              <w:r w:rsidRPr="00945918" w:rsidDel="003E6750">
                <w:delText>NA</w:delText>
              </w:r>
            </w:del>
          </w:p>
        </w:tc>
        <w:tc>
          <w:tcPr>
            <w:tcW w:w="1916" w:type="dxa"/>
          </w:tcPr>
          <w:p w14:paraId="03056F1E" w14:textId="77777777" w:rsidR="00CC58BD" w:rsidRPr="00945918" w:rsidDel="003E6750" w:rsidRDefault="00CC58BD" w:rsidP="00CC58BD">
            <w:pPr>
              <w:pStyle w:val="NoSpacing"/>
              <w:rPr>
                <w:del w:id="155" w:author="Cameron, Elizabeth" w:date="2013-07-01T10:39:00Z"/>
              </w:rPr>
            </w:pPr>
            <w:del w:id="156" w:author="Cameron, Elizabeth" w:date="2013-07-01T10:39:00Z">
              <w:r w:rsidRPr="00945918" w:rsidDel="003E6750">
                <w:delText>L – Stays the same</w:delText>
              </w:r>
            </w:del>
          </w:p>
          <w:p w14:paraId="028487ED" w14:textId="77777777" w:rsidR="00CC58BD" w:rsidRPr="00945918" w:rsidDel="003E6750" w:rsidRDefault="00CC58BD" w:rsidP="00CC58BD">
            <w:pPr>
              <w:pStyle w:val="NoSpacing"/>
              <w:rPr>
                <w:del w:id="157" w:author="Cameron, Elizabeth" w:date="2013-07-01T10:39:00Z"/>
              </w:rPr>
            </w:pPr>
            <w:del w:id="158" w:author="Cameron, Elizabeth" w:date="2013-07-01T10:39:00Z">
              <w:r w:rsidRPr="00945918" w:rsidDel="003E6750">
                <w:delText>E – Stays the same</w:delText>
              </w:r>
            </w:del>
          </w:p>
          <w:p w14:paraId="315F4127" w14:textId="77777777" w:rsidR="00CC58BD" w:rsidRPr="00945918" w:rsidRDefault="00CC58BD" w:rsidP="00CC58BD">
            <w:pPr>
              <w:pStyle w:val="NoSpacing"/>
            </w:pPr>
            <w:del w:id="159" w:author="Cameron, Elizabeth" w:date="2013-07-01T10:39:00Z">
              <w:r w:rsidRPr="00945918" w:rsidDel="003E6750">
                <w:delText>U – Stays the same</w:delText>
              </w:r>
            </w:del>
          </w:p>
        </w:tc>
      </w:tr>
      <w:tr w:rsidR="00CC58BD" w:rsidRPr="008C7884" w14:paraId="169297BF" w14:textId="77777777" w:rsidTr="00CC58BD">
        <w:tc>
          <w:tcPr>
            <w:tcW w:w="1915" w:type="dxa"/>
          </w:tcPr>
          <w:p w14:paraId="4CABC7A9" w14:textId="77777777" w:rsidR="00CC58BD" w:rsidRPr="008C7884" w:rsidRDefault="00B74B71" w:rsidP="00CC58BD">
            <w:pPr>
              <w:pStyle w:val="NoSpacing"/>
            </w:pPr>
            <w:del w:id="160" w:author="Cameron, Elizabeth" w:date="2013-07-01T10:39:00Z">
              <w:r w:rsidDel="003E6750">
                <w:delText>a</w:delText>
              </w:r>
              <w:r w:rsidR="00CC58BD" w:rsidRPr="008C7884" w:rsidDel="003E6750">
                <w:delText xml:space="preserve"> group of autoworkers who were recently replaced by high-tech robots decide to stop looking for work</w:delText>
              </w:r>
            </w:del>
          </w:p>
        </w:tc>
        <w:tc>
          <w:tcPr>
            <w:tcW w:w="1915" w:type="dxa"/>
          </w:tcPr>
          <w:p w14:paraId="75177875" w14:textId="77777777" w:rsidR="00CC58BD" w:rsidRPr="008C7884" w:rsidDel="003E6750" w:rsidRDefault="00CC58BD" w:rsidP="00CC58BD">
            <w:pPr>
              <w:pStyle w:val="NoSpacing"/>
              <w:rPr>
                <w:del w:id="161" w:author="Cameron, Elizabeth" w:date="2013-07-01T10:39:00Z"/>
              </w:rPr>
            </w:pPr>
            <w:del w:id="162" w:author="Cameron, Elizabeth" w:date="2013-07-01T10:39:00Z">
              <w:r w:rsidRPr="008C7884" w:rsidDel="003E6750">
                <w:delText xml:space="preserve">Structurally Unemployed </w:delText>
              </w:r>
            </w:del>
          </w:p>
          <w:p w14:paraId="20750715" w14:textId="77777777" w:rsidR="00CC58BD" w:rsidRPr="008C7884" w:rsidRDefault="00CC58BD" w:rsidP="00CC58BD">
            <w:pPr>
              <w:pStyle w:val="NoSpacing"/>
            </w:pPr>
          </w:p>
        </w:tc>
        <w:tc>
          <w:tcPr>
            <w:tcW w:w="1915" w:type="dxa"/>
          </w:tcPr>
          <w:p w14:paraId="449D7DBB" w14:textId="77777777" w:rsidR="00CC58BD" w:rsidRPr="008C7884" w:rsidRDefault="00CC58BD" w:rsidP="00CC58BD">
            <w:pPr>
              <w:pStyle w:val="NoSpacing"/>
            </w:pPr>
            <w:del w:id="163" w:author="Cameron, Elizabeth" w:date="2013-07-01T10:39:00Z">
              <w:r w:rsidRPr="008C7884" w:rsidDel="003E6750">
                <w:delText xml:space="preserve">Not in Labor Force </w:delText>
              </w:r>
            </w:del>
          </w:p>
        </w:tc>
        <w:tc>
          <w:tcPr>
            <w:tcW w:w="1915" w:type="dxa"/>
          </w:tcPr>
          <w:p w14:paraId="68ED4540" w14:textId="77777777" w:rsidR="00CC58BD" w:rsidRPr="008C7884" w:rsidRDefault="00CC58BD" w:rsidP="00CC58BD">
            <w:pPr>
              <w:pStyle w:val="NoSpacing"/>
            </w:pPr>
            <w:del w:id="164" w:author="Cameron, Elizabeth" w:date="2013-07-01T10:39:00Z">
              <w:r w:rsidRPr="008C7884" w:rsidDel="003E6750">
                <w:delText>{5,10}</w:delText>
              </w:r>
            </w:del>
          </w:p>
        </w:tc>
        <w:tc>
          <w:tcPr>
            <w:tcW w:w="1916" w:type="dxa"/>
          </w:tcPr>
          <w:p w14:paraId="71868BAD" w14:textId="77777777" w:rsidR="00CC58BD" w:rsidRPr="008C7884" w:rsidDel="003E6750" w:rsidRDefault="00CC58BD" w:rsidP="00CC58BD">
            <w:pPr>
              <w:pStyle w:val="NoSpacing"/>
              <w:rPr>
                <w:del w:id="165" w:author="Cameron, Elizabeth" w:date="2013-07-01T10:39:00Z"/>
              </w:rPr>
            </w:pPr>
            <w:del w:id="166" w:author="Cameron, Elizabeth" w:date="2013-07-01T10:39:00Z">
              <w:r w:rsidRPr="008C7884" w:rsidDel="003E6750">
                <w:delText>L – Decrease</w:delText>
              </w:r>
            </w:del>
          </w:p>
          <w:p w14:paraId="51A96D79" w14:textId="77777777" w:rsidR="00CC58BD" w:rsidRPr="008C7884" w:rsidDel="003E6750" w:rsidRDefault="00CC58BD" w:rsidP="00CC58BD">
            <w:pPr>
              <w:pStyle w:val="NoSpacing"/>
              <w:rPr>
                <w:del w:id="167" w:author="Cameron, Elizabeth" w:date="2013-07-01T10:39:00Z"/>
              </w:rPr>
            </w:pPr>
            <w:del w:id="168" w:author="Cameron, Elizabeth" w:date="2013-07-01T10:39:00Z">
              <w:r w:rsidRPr="008C7884" w:rsidDel="003E6750">
                <w:delText>E- Increase</w:delText>
              </w:r>
            </w:del>
          </w:p>
          <w:p w14:paraId="6BD99E16" w14:textId="77777777" w:rsidR="00CC58BD" w:rsidRPr="008C7884" w:rsidRDefault="00CC58BD" w:rsidP="00CC58BD">
            <w:pPr>
              <w:pStyle w:val="NoSpacing"/>
            </w:pPr>
            <w:del w:id="169" w:author="Cameron, Elizabeth" w:date="2013-07-01T10:39:00Z">
              <w:r w:rsidRPr="008C7884" w:rsidDel="003E6750">
                <w:delText>U- Decrease</w:delText>
              </w:r>
            </w:del>
          </w:p>
        </w:tc>
      </w:tr>
      <w:tr w:rsidR="00CC58BD" w:rsidRPr="008C7884" w14:paraId="7BD7DEDD" w14:textId="77777777" w:rsidTr="00CC58BD">
        <w:tc>
          <w:tcPr>
            <w:tcW w:w="1915" w:type="dxa"/>
          </w:tcPr>
          <w:p w14:paraId="10D447A4" w14:textId="77777777" w:rsidR="00CC58BD" w:rsidRPr="008C7884" w:rsidRDefault="00B74B71" w:rsidP="00CC58BD">
            <w:pPr>
              <w:pStyle w:val="NoSpacing"/>
            </w:pPr>
            <w:del w:id="170" w:author="Cameron, Elizabeth" w:date="2013-07-01T10:39:00Z">
              <w:r w:rsidDel="003E6750">
                <w:delText>a</w:delText>
              </w:r>
              <w:r w:rsidR="00CC58BD" w:rsidRPr="008C7884" w:rsidDel="003E6750">
                <w:delText xml:space="preserve"> group of people who had given up on finding work due to the recession start looking for work again</w:delText>
              </w:r>
            </w:del>
          </w:p>
        </w:tc>
        <w:tc>
          <w:tcPr>
            <w:tcW w:w="1915" w:type="dxa"/>
          </w:tcPr>
          <w:p w14:paraId="3ACD1C78" w14:textId="77777777" w:rsidR="00CC58BD" w:rsidRPr="008C7884" w:rsidRDefault="00CC58BD" w:rsidP="00CC58BD">
            <w:pPr>
              <w:pStyle w:val="NoSpacing"/>
            </w:pPr>
            <w:del w:id="171" w:author="Cameron, Elizabeth" w:date="2013-07-01T10:39:00Z">
              <w:r w:rsidRPr="008C7884" w:rsidDel="003E6750">
                <w:delText>Not in Labor Force</w:delText>
              </w:r>
            </w:del>
          </w:p>
        </w:tc>
        <w:tc>
          <w:tcPr>
            <w:tcW w:w="1915" w:type="dxa"/>
          </w:tcPr>
          <w:p w14:paraId="69CA02C7" w14:textId="77777777" w:rsidR="00CC58BD" w:rsidRPr="008C7884" w:rsidDel="003E6750" w:rsidRDefault="00CC58BD" w:rsidP="00CC58BD">
            <w:pPr>
              <w:pStyle w:val="NoSpacing"/>
              <w:rPr>
                <w:del w:id="172" w:author="Cameron, Elizabeth" w:date="2013-07-01T10:39:00Z"/>
              </w:rPr>
            </w:pPr>
            <w:del w:id="173" w:author="Cameron, Elizabeth" w:date="2013-07-01T10:39:00Z">
              <w:r w:rsidDel="003E6750">
                <w:delText>Cyclically Unemployed</w:delText>
              </w:r>
            </w:del>
          </w:p>
          <w:p w14:paraId="05D98EAC" w14:textId="77777777" w:rsidR="00CC58BD" w:rsidRPr="008C7884" w:rsidRDefault="00CC58BD" w:rsidP="00CC58BD">
            <w:pPr>
              <w:pStyle w:val="NoSpacing"/>
            </w:pPr>
          </w:p>
        </w:tc>
        <w:tc>
          <w:tcPr>
            <w:tcW w:w="1915" w:type="dxa"/>
          </w:tcPr>
          <w:p w14:paraId="06431210" w14:textId="77777777" w:rsidR="00CC58BD" w:rsidRPr="008C7884" w:rsidRDefault="00CC58BD" w:rsidP="00CC58BD">
            <w:pPr>
              <w:pStyle w:val="NoSpacing"/>
            </w:pPr>
            <w:del w:id="174" w:author="Cameron, Elizabeth" w:date="2013-07-01T10:39:00Z">
              <w:r w:rsidRPr="008C7884" w:rsidDel="003E6750">
                <w:delText>{5,10}</w:delText>
              </w:r>
            </w:del>
          </w:p>
        </w:tc>
        <w:tc>
          <w:tcPr>
            <w:tcW w:w="1916" w:type="dxa"/>
          </w:tcPr>
          <w:p w14:paraId="56189E6B" w14:textId="77777777" w:rsidR="00CC58BD" w:rsidRPr="008C7884" w:rsidDel="003E6750" w:rsidRDefault="00CC58BD" w:rsidP="00CC58BD">
            <w:pPr>
              <w:pStyle w:val="NoSpacing"/>
              <w:rPr>
                <w:del w:id="175" w:author="Cameron, Elizabeth" w:date="2013-07-01T10:39:00Z"/>
              </w:rPr>
            </w:pPr>
            <w:del w:id="176" w:author="Cameron, Elizabeth" w:date="2013-07-01T10:39:00Z">
              <w:r w:rsidRPr="008C7884" w:rsidDel="003E6750">
                <w:delText>L – Increase</w:delText>
              </w:r>
            </w:del>
          </w:p>
          <w:p w14:paraId="098247F7" w14:textId="77777777" w:rsidR="00CC58BD" w:rsidRPr="008C7884" w:rsidDel="003E6750" w:rsidRDefault="00CC58BD" w:rsidP="00CC58BD">
            <w:pPr>
              <w:pStyle w:val="NoSpacing"/>
              <w:rPr>
                <w:del w:id="177" w:author="Cameron, Elizabeth" w:date="2013-07-01T10:39:00Z"/>
              </w:rPr>
            </w:pPr>
            <w:del w:id="178" w:author="Cameron, Elizabeth" w:date="2013-07-01T10:39:00Z">
              <w:r w:rsidRPr="008C7884" w:rsidDel="003E6750">
                <w:delText>E- Decrease</w:delText>
              </w:r>
            </w:del>
          </w:p>
          <w:p w14:paraId="660F8115" w14:textId="77777777" w:rsidR="00CC58BD" w:rsidRPr="008C7884" w:rsidRDefault="00CC58BD" w:rsidP="00CC58BD">
            <w:pPr>
              <w:pStyle w:val="NoSpacing"/>
            </w:pPr>
            <w:del w:id="179" w:author="Cameron, Elizabeth" w:date="2013-07-01T10:39:00Z">
              <w:r w:rsidRPr="008C7884" w:rsidDel="003E6750">
                <w:delText>U- Increase</w:delText>
              </w:r>
            </w:del>
          </w:p>
        </w:tc>
      </w:tr>
      <w:tr w:rsidR="00CC58BD" w:rsidRPr="008C7884" w14:paraId="2252C59B" w14:textId="77777777" w:rsidTr="00CC58BD">
        <w:tc>
          <w:tcPr>
            <w:tcW w:w="1915" w:type="dxa"/>
          </w:tcPr>
          <w:p w14:paraId="238DB521" w14:textId="77777777" w:rsidR="00CC58BD" w:rsidRPr="00E76B46" w:rsidRDefault="00B74B71" w:rsidP="00CC58BD">
            <w:pPr>
              <w:pStyle w:val="NoSpacing"/>
            </w:pPr>
            <w:del w:id="180" w:author="Cameron, Elizabeth" w:date="2013-07-01T10:39:00Z">
              <w:r w:rsidRPr="00E76B46" w:rsidDel="003E6750">
                <w:delText>a</w:delText>
              </w:r>
              <w:r w:rsidR="00CC58BD" w:rsidRPr="00E76B46" w:rsidDel="003E6750">
                <w:delText xml:space="preserve"> group of baby boomers retire from their full time jobs</w:delText>
              </w:r>
            </w:del>
          </w:p>
        </w:tc>
        <w:tc>
          <w:tcPr>
            <w:tcW w:w="1915" w:type="dxa"/>
          </w:tcPr>
          <w:p w14:paraId="0E6A7BBF" w14:textId="77777777" w:rsidR="00CC58BD" w:rsidRPr="00945918" w:rsidRDefault="00CC58BD" w:rsidP="00CC58BD">
            <w:pPr>
              <w:pStyle w:val="NoSpacing"/>
            </w:pPr>
            <w:del w:id="181" w:author="Cameron, Elizabeth" w:date="2013-07-01T10:39:00Z">
              <w:r w:rsidRPr="00945918" w:rsidDel="003E6750">
                <w:delText>Employed</w:delText>
              </w:r>
            </w:del>
          </w:p>
        </w:tc>
        <w:tc>
          <w:tcPr>
            <w:tcW w:w="1915" w:type="dxa"/>
          </w:tcPr>
          <w:p w14:paraId="261A102D" w14:textId="77777777" w:rsidR="00CC58BD" w:rsidRPr="00945918" w:rsidRDefault="00CC58BD" w:rsidP="00CC58BD">
            <w:pPr>
              <w:pStyle w:val="NoSpacing"/>
            </w:pPr>
            <w:del w:id="182" w:author="Cameron, Elizabeth" w:date="2013-07-01T10:39:00Z">
              <w:r w:rsidRPr="00945918" w:rsidDel="003E6750">
                <w:delText>Not in Labor Force</w:delText>
              </w:r>
            </w:del>
          </w:p>
        </w:tc>
        <w:tc>
          <w:tcPr>
            <w:tcW w:w="1915" w:type="dxa"/>
          </w:tcPr>
          <w:p w14:paraId="50EB5441" w14:textId="77777777" w:rsidR="00CC58BD" w:rsidRPr="008C7884" w:rsidRDefault="00CC58BD" w:rsidP="00CC58BD">
            <w:pPr>
              <w:pStyle w:val="NoSpacing"/>
            </w:pPr>
            <w:del w:id="183" w:author="Cameron, Elizabeth" w:date="2013-07-01T10:39:00Z">
              <w:r w:rsidRPr="008C7884" w:rsidDel="003E6750">
                <w:delText>{5,10}</w:delText>
              </w:r>
            </w:del>
          </w:p>
        </w:tc>
        <w:tc>
          <w:tcPr>
            <w:tcW w:w="1916" w:type="dxa"/>
          </w:tcPr>
          <w:p w14:paraId="6F0C2D82" w14:textId="77777777" w:rsidR="00CC58BD" w:rsidRPr="008C7884" w:rsidDel="003E6750" w:rsidRDefault="00CC58BD" w:rsidP="00CC58BD">
            <w:pPr>
              <w:pStyle w:val="NoSpacing"/>
              <w:rPr>
                <w:del w:id="184" w:author="Cameron, Elizabeth" w:date="2013-07-01T10:39:00Z"/>
              </w:rPr>
            </w:pPr>
            <w:del w:id="185" w:author="Cameron, Elizabeth" w:date="2013-07-01T10:39:00Z">
              <w:r w:rsidRPr="008C7884" w:rsidDel="003E6750">
                <w:delText>L – Decrease</w:delText>
              </w:r>
            </w:del>
          </w:p>
          <w:p w14:paraId="413AC3A5" w14:textId="77777777" w:rsidR="00CC58BD" w:rsidRPr="008C7884" w:rsidDel="003E6750" w:rsidRDefault="00CC58BD" w:rsidP="00CC58BD">
            <w:pPr>
              <w:pStyle w:val="NoSpacing"/>
              <w:rPr>
                <w:del w:id="186" w:author="Cameron, Elizabeth" w:date="2013-07-01T10:39:00Z"/>
              </w:rPr>
            </w:pPr>
            <w:del w:id="187" w:author="Cameron, Elizabeth" w:date="2013-07-01T10:39:00Z">
              <w:r w:rsidRPr="008C7884" w:rsidDel="003E6750">
                <w:delText>E- Decrease</w:delText>
              </w:r>
            </w:del>
          </w:p>
          <w:p w14:paraId="06706EAE" w14:textId="77777777" w:rsidR="00CC58BD" w:rsidRPr="008C7884" w:rsidRDefault="00CC58BD" w:rsidP="00CC58BD">
            <w:pPr>
              <w:pStyle w:val="NoSpacing"/>
            </w:pPr>
            <w:del w:id="188" w:author="Cameron, Elizabeth" w:date="2013-07-01T10:39:00Z">
              <w:r w:rsidRPr="008C7884" w:rsidDel="003E6750">
                <w:delText>U- Increase</w:delText>
              </w:r>
            </w:del>
          </w:p>
        </w:tc>
      </w:tr>
      <w:tr w:rsidR="00CC58BD" w:rsidRPr="008C7884" w14:paraId="0488AB39" w14:textId="77777777" w:rsidTr="00CC58BD">
        <w:tc>
          <w:tcPr>
            <w:tcW w:w="1915" w:type="dxa"/>
          </w:tcPr>
          <w:p w14:paraId="5C738E38" w14:textId="77777777" w:rsidR="00CC58BD" w:rsidRPr="00E76B46" w:rsidRDefault="00B74B71" w:rsidP="00CC58BD">
            <w:pPr>
              <w:pStyle w:val="NoSpacing"/>
            </w:pPr>
            <w:del w:id="189" w:author="Cameron, Elizabeth" w:date="2013-07-01T10:39:00Z">
              <w:r w:rsidRPr="00E76B46" w:rsidDel="003E6750">
                <w:delText>a group of people who were employed full time decide</w:delText>
              </w:r>
              <w:r w:rsidR="00CC58BD" w:rsidRPr="00E76B46" w:rsidDel="003E6750">
                <w:delText xml:space="preserve"> to stay at home with their kids</w:delText>
              </w:r>
            </w:del>
          </w:p>
        </w:tc>
        <w:tc>
          <w:tcPr>
            <w:tcW w:w="1915" w:type="dxa"/>
          </w:tcPr>
          <w:p w14:paraId="5823DC0D" w14:textId="77777777" w:rsidR="00CC58BD" w:rsidRPr="00945918" w:rsidRDefault="00CC58BD" w:rsidP="00CC58BD">
            <w:pPr>
              <w:pStyle w:val="NoSpacing"/>
            </w:pPr>
            <w:del w:id="190" w:author="Cameron, Elizabeth" w:date="2013-07-01T10:39:00Z">
              <w:r w:rsidRPr="00945918" w:rsidDel="003E6750">
                <w:delText>Employed</w:delText>
              </w:r>
            </w:del>
          </w:p>
        </w:tc>
        <w:tc>
          <w:tcPr>
            <w:tcW w:w="1915" w:type="dxa"/>
          </w:tcPr>
          <w:p w14:paraId="72BDB32A" w14:textId="77777777" w:rsidR="00CC58BD" w:rsidRPr="00945918" w:rsidRDefault="00CC58BD" w:rsidP="00CC58BD">
            <w:pPr>
              <w:pStyle w:val="NoSpacing"/>
            </w:pPr>
            <w:del w:id="191" w:author="Cameron, Elizabeth" w:date="2013-07-01T10:39:00Z">
              <w:r w:rsidRPr="00945918" w:rsidDel="003E6750">
                <w:delText>Not in Labor Force</w:delText>
              </w:r>
            </w:del>
          </w:p>
        </w:tc>
        <w:tc>
          <w:tcPr>
            <w:tcW w:w="1915" w:type="dxa"/>
          </w:tcPr>
          <w:p w14:paraId="728F474B" w14:textId="77777777" w:rsidR="00CC58BD" w:rsidRPr="008C7884" w:rsidRDefault="00CC58BD" w:rsidP="00CC58BD">
            <w:pPr>
              <w:pStyle w:val="NoSpacing"/>
            </w:pPr>
            <w:del w:id="192" w:author="Cameron, Elizabeth" w:date="2013-07-01T10:39:00Z">
              <w:r w:rsidRPr="008C7884" w:rsidDel="003E6750">
                <w:delText>{5,10}</w:delText>
              </w:r>
            </w:del>
          </w:p>
        </w:tc>
        <w:tc>
          <w:tcPr>
            <w:tcW w:w="1916" w:type="dxa"/>
          </w:tcPr>
          <w:p w14:paraId="7DAEFDF4" w14:textId="77777777" w:rsidR="00CC58BD" w:rsidRPr="008C7884" w:rsidDel="003E6750" w:rsidRDefault="00CC58BD" w:rsidP="00CC58BD">
            <w:pPr>
              <w:pStyle w:val="NoSpacing"/>
              <w:rPr>
                <w:del w:id="193" w:author="Cameron, Elizabeth" w:date="2013-07-01T10:39:00Z"/>
              </w:rPr>
            </w:pPr>
            <w:del w:id="194" w:author="Cameron, Elizabeth" w:date="2013-07-01T10:39:00Z">
              <w:r w:rsidRPr="008C7884" w:rsidDel="003E6750">
                <w:delText>L – Decrease</w:delText>
              </w:r>
            </w:del>
          </w:p>
          <w:p w14:paraId="3D5187A1" w14:textId="77777777" w:rsidR="00CC58BD" w:rsidRPr="008C7884" w:rsidDel="003E6750" w:rsidRDefault="00CC58BD" w:rsidP="00CC58BD">
            <w:pPr>
              <w:pStyle w:val="NoSpacing"/>
              <w:rPr>
                <w:del w:id="195" w:author="Cameron, Elizabeth" w:date="2013-07-01T10:39:00Z"/>
              </w:rPr>
            </w:pPr>
            <w:del w:id="196" w:author="Cameron, Elizabeth" w:date="2013-07-01T10:39:00Z">
              <w:r w:rsidRPr="008C7884" w:rsidDel="003E6750">
                <w:delText>E- Decrease</w:delText>
              </w:r>
            </w:del>
          </w:p>
          <w:p w14:paraId="7BCD0D6B" w14:textId="77777777" w:rsidR="00CC58BD" w:rsidRPr="008C7884" w:rsidRDefault="00CC58BD" w:rsidP="00CC58BD">
            <w:pPr>
              <w:pStyle w:val="NoSpacing"/>
            </w:pPr>
            <w:del w:id="197" w:author="Cameron, Elizabeth" w:date="2013-07-01T10:39:00Z">
              <w:r w:rsidRPr="008C7884" w:rsidDel="003E6750">
                <w:delText>U- Increase</w:delText>
              </w:r>
            </w:del>
          </w:p>
        </w:tc>
      </w:tr>
      <w:tr w:rsidR="00CC58BD" w:rsidRPr="008C7884" w14:paraId="00D96BE3" w14:textId="77777777" w:rsidTr="00CC58BD">
        <w:tc>
          <w:tcPr>
            <w:tcW w:w="1915" w:type="dxa"/>
          </w:tcPr>
          <w:p w14:paraId="0A1D6C2C" w14:textId="77777777" w:rsidR="00CC58BD" w:rsidRPr="00E76B46" w:rsidRDefault="00B74B71" w:rsidP="00CC58BD">
            <w:pPr>
              <w:pStyle w:val="NoSpacing"/>
            </w:pPr>
            <w:del w:id="198" w:author="Cameron, Elizabeth" w:date="2013-07-01T10:39:00Z">
              <w:r w:rsidRPr="00E76B46" w:rsidDel="003E6750">
                <w:delText>a</w:delText>
              </w:r>
              <w:r w:rsidR="00CC58BD" w:rsidRPr="00E76B46" w:rsidDel="003E6750">
                <w:delText xml:space="preserve"> group of full time students graduate and get full time jobs.</w:delText>
              </w:r>
            </w:del>
          </w:p>
        </w:tc>
        <w:tc>
          <w:tcPr>
            <w:tcW w:w="1915" w:type="dxa"/>
          </w:tcPr>
          <w:p w14:paraId="25CB8BE2" w14:textId="77777777" w:rsidR="00CC58BD" w:rsidRPr="00945918" w:rsidRDefault="00CC58BD" w:rsidP="00CC58BD">
            <w:pPr>
              <w:pStyle w:val="NoSpacing"/>
            </w:pPr>
            <w:del w:id="199" w:author="Cameron, Elizabeth" w:date="2013-07-01T10:39:00Z">
              <w:r w:rsidRPr="00945918" w:rsidDel="003E6750">
                <w:delText>Not in Labor Force</w:delText>
              </w:r>
            </w:del>
          </w:p>
        </w:tc>
        <w:tc>
          <w:tcPr>
            <w:tcW w:w="1915" w:type="dxa"/>
          </w:tcPr>
          <w:p w14:paraId="0CC223EA" w14:textId="77777777" w:rsidR="00CC58BD" w:rsidRPr="00945918" w:rsidRDefault="00CC58BD" w:rsidP="00CC58BD">
            <w:pPr>
              <w:pStyle w:val="NoSpacing"/>
            </w:pPr>
            <w:del w:id="200" w:author="Cameron, Elizabeth" w:date="2013-07-01T10:39:00Z">
              <w:r w:rsidRPr="00945918" w:rsidDel="003E6750">
                <w:delText>Employed</w:delText>
              </w:r>
            </w:del>
          </w:p>
        </w:tc>
        <w:tc>
          <w:tcPr>
            <w:tcW w:w="1915" w:type="dxa"/>
          </w:tcPr>
          <w:p w14:paraId="0EE86E13" w14:textId="77777777" w:rsidR="00CC58BD" w:rsidRPr="008C7884" w:rsidRDefault="00CC58BD" w:rsidP="00CC58BD">
            <w:pPr>
              <w:pStyle w:val="NoSpacing"/>
            </w:pPr>
            <w:del w:id="201" w:author="Cameron, Elizabeth" w:date="2013-07-01T10:39:00Z">
              <w:r w:rsidRPr="008C7884" w:rsidDel="003E6750">
                <w:delText>{5,10}</w:delText>
              </w:r>
            </w:del>
          </w:p>
        </w:tc>
        <w:tc>
          <w:tcPr>
            <w:tcW w:w="1916" w:type="dxa"/>
          </w:tcPr>
          <w:p w14:paraId="05D38CDF" w14:textId="77777777" w:rsidR="00CC58BD" w:rsidRPr="008C7884" w:rsidDel="003E6750" w:rsidRDefault="00CC58BD" w:rsidP="00CC58BD">
            <w:pPr>
              <w:pStyle w:val="NoSpacing"/>
              <w:rPr>
                <w:del w:id="202" w:author="Cameron, Elizabeth" w:date="2013-07-01T10:39:00Z"/>
              </w:rPr>
            </w:pPr>
            <w:del w:id="203" w:author="Cameron, Elizabeth" w:date="2013-07-01T10:39:00Z">
              <w:r w:rsidRPr="008C7884" w:rsidDel="003E6750">
                <w:delText>L – Increase</w:delText>
              </w:r>
            </w:del>
          </w:p>
          <w:p w14:paraId="1FD002CF" w14:textId="77777777" w:rsidR="00CC58BD" w:rsidRPr="008C7884" w:rsidDel="003E6750" w:rsidRDefault="00CC58BD" w:rsidP="00CC58BD">
            <w:pPr>
              <w:pStyle w:val="NoSpacing"/>
              <w:rPr>
                <w:del w:id="204" w:author="Cameron, Elizabeth" w:date="2013-07-01T10:39:00Z"/>
              </w:rPr>
            </w:pPr>
            <w:del w:id="205" w:author="Cameron, Elizabeth" w:date="2013-07-01T10:39:00Z">
              <w:r w:rsidRPr="008C7884" w:rsidDel="003E6750">
                <w:delText>E- Increase</w:delText>
              </w:r>
            </w:del>
          </w:p>
          <w:p w14:paraId="0A0870BB" w14:textId="77777777" w:rsidR="00CC58BD" w:rsidRPr="008C7884" w:rsidRDefault="00CC58BD" w:rsidP="00CC58BD">
            <w:pPr>
              <w:pStyle w:val="NoSpacing"/>
            </w:pPr>
            <w:del w:id="206" w:author="Cameron, Elizabeth" w:date="2013-07-01T10:39:00Z">
              <w:r w:rsidRPr="008C7884" w:rsidDel="003E6750">
                <w:delText>U- Decrease</w:delText>
              </w:r>
            </w:del>
          </w:p>
        </w:tc>
      </w:tr>
      <w:tr w:rsidR="00CC58BD" w:rsidRPr="008C7884" w14:paraId="139BFE6E" w14:textId="77777777" w:rsidTr="00945918">
        <w:tc>
          <w:tcPr>
            <w:tcW w:w="1915" w:type="dxa"/>
          </w:tcPr>
          <w:p w14:paraId="300C8E8D" w14:textId="77777777" w:rsidR="00CC58BD" w:rsidRPr="00945918" w:rsidRDefault="00D86BE2" w:rsidP="00CC58BD">
            <w:pPr>
              <w:pStyle w:val="NoSpacing"/>
            </w:pPr>
            <w:del w:id="207" w:author="Cameron, Elizabeth" w:date="2013-07-01T10:39:00Z">
              <w:r w:rsidRPr="008C7884" w:rsidDel="003E6750">
                <w:lastRenderedPageBreak/>
                <w:delText>NEED MORE</w:delText>
              </w:r>
            </w:del>
          </w:p>
        </w:tc>
        <w:tc>
          <w:tcPr>
            <w:tcW w:w="1915" w:type="dxa"/>
          </w:tcPr>
          <w:p w14:paraId="6CC57BB5" w14:textId="77777777" w:rsidR="00CC58BD" w:rsidRPr="00945918" w:rsidRDefault="00CC58BD" w:rsidP="00CC58BD">
            <w:pPr>
              <w:pStyle w:val="NoSpacing"/>
            </w:pPr>
          </w:p>
        </w:tc>
        <w:tc>
          <w:tcPr>
            <w:tcW w:w="1915" w:type="dxa"/>
          </w:tcPr>
          <w:p w14:paraId="6F27B4D7" w14:textId="77777777" w:rsidR="00CC58BD" w:rsidRPr="00945918" w:rsidRDefault="00CC58BD" w:rsidP="00CC58BD">
            <w:pPr>
              <w:pStyle w:val="NoSpacing"/>
            </w:pPr>
          </w:p>
        </w:tc>
        <w:tc>
          <w:tcPr>
            <w:tcW w:w="1915" w:type="dxa"/>
          </w:tcPr>
          <w:p w14:paraId="61519BDB" w14:textId="77777777" w:rsidR="00CC58BD" w:rsidRPr="00945918" w:rsidRDefault="00CC58BD" w:rsidP="00CC58BD">
            <w:pPr>
              <w:pStyle w:val="NoSpacing"/>
            </w:pPr>
          </w:p>
        </w:tc>
        <w:tc>
          <w:tcPr>
            <w:tcW w:w="1916" w:type="dxa"/>
          </w:tcPr>
          <w:p w14:paraId="12D5153A" w14:textId="77777777" w:rsidR="00CC58BD" w:rsidRPr="00945918" w:rsidRDefault="00CC58BD" w:rsidP="00CC58BD">
            <w:pPr>
              <w:pStyle w:val="NoSpacing"/>
            </w:pPr>
          </w:p>
        </w:tc>
      </w:tr>
      <w:tr w:rsidR="00CC58BD" w:rsidRPr="008C7884" w14:paraId="1F9A043F" w14:textId="77777777" w:rsidTr="00CC58BD">
        <w:tc>
          <w:tcPr>
            <w:tcW w:w="1915" w:type="dxa"/>
          </w:tcPr>
          <w:p w14:paraId="627C89D1" w14:textId="77777777" w:rsidR="00CC58BD" w:rsidRPr="00945918" w:rsidRDefault="00CC58BD" w:rsidP="00CC58BD">
            <w:pPr>
              <w:pStyle w:val="NoSpacing"/>
            </w:pPr>
          </w:p>
        </w:tc>
        <w:tc>
          <w:tcPr>
            <w:tcW w:w="1915" w:type="dxa"/>
          </w:tcPr>
          <w:p w14:paraId="5EBFF82E" w14:textId="77777777" w:rsidR="00CC58BD" w:rsidRPr="00945918" w:rsidRDefault="00CC58BD" w:rsidP="00CC58BD">
            <w:pPr>
              <w:pStyle w:val="NoSpacing"/>
            </w:pPr>
          </w:p>
        </w:tc>
        <w:tc>
          <w:tcPr>
            <w:tcW w:w="1915" w:type="dxa"/>
          </w:tcPr>
          <w:p w14:paraId="05A0F413" w14:textId="77777777" w:rsidR="00CC58BD" w:rsidRPr="00945918" w:rsidRDefault="00CC58BD" w:rsidP="00CC58BD">
            <w:pPr>
              <w:pStyle w:val="NoSpacing"/>
            </w:pPr>
          </w:p>
        </w:tc>
        <w:tc>
          <w:tcPr>
            <w:tcW w:w="1915" w:type="dxa"/>
          </w:tcPr>
          <w:p w14:paraId="0AC03DF2" w14:textId="77777777" w:rsidR="00CC58BD" w:rsidRPr="00945918" w:rsidRDefault="00CC58BD" w:rsidP="00CC58BD">
            <w:pPr>
              <w:pStyle w:val="NoSpacing"/>
            </w:pPr>
          </w:p>
        </w:tc>
        <w:tc>
          <w:tcPr>
            <w:tcW w:w="1916" w:type="dxa"/>
          </w:tcPr>
          <w:p w14:paraId="0C151381" w14:textId="77777777" w:rsidR="00CC58BD" w:rsidRPr="00945918" w:rsidRDefault="00CC58BD" w:rsidP="00CC58BD">
            <w:pPr>
              <w:pStyle w:val="NoSpacing"/>
            </w:pPr>
          </w:p>
        </w:tc>
      </w:tr>
    </w:tbl>
    <w:p w14:paraId="72A1AA31" w14:textId="77777777" w:rsidR="00D86BE2" w:rsidRDefault="00D86BE2" w:rsidP="00EB4E8B">
      <w:pPr>
        <w:pStyle w:val="ListParagraph"/>
        <w:ind w:left="0"/>
        <w:jc w:val="both"/>
      </w:pPr>
    </w:p>
    <w:p w14:paraId="3F0B1AAE" w14:textId="77777777" w:rsidR="00EB4E8B" w:rsidRDefault="00EB4E8B" w:rsidP="00EB4E8B">
      <w:pPr>
        <w:pStyle w:val="ListParagraph"/>
        <w:ind w:left="0"/>
        <w:jc w:val="both"/>
        <w:rPr>
          <w:u w:val="single"/>
        </w:rPr>
      </w:pPr>
      <w:r w:rsidRPr="00EB4E8B">
        <w:rPr>
          <w:u w:val="single"/>
        </w:rPr>
        <w:t>5.4.4 Feedback:</w:t>
      </w:r>
    </w:p>
    <w:p w14:paraId="280B48DF" w14:textId="77777777" w:rsidR="00B21B60" w:rsidRDefault="00B21B60" w:rsidP="00EB4E8B">
      <w:pPr>
        <w:pStyle w:val="ListParagraph"/>
        <w:ind w:left="0"/>
        <w:jc w:val="both"/>
        <w:rPr>
          <w:u w:val="single"/>
        </w:rPr>
      </w:pPr>
    </w:p>
    <w:p w14:paraId="53F76DAD" w14:textId="77777777" w:rsidR="00B21B60" w:rsidRPr="00E82C84" w:rsidRDefault="00B21B60" w:rsidP="00EB4E8B">
      <w:pPr>
        <w:pStyle w:val="ListParagraph"/>
        <w:ind w:left="0"/>
        <w:jc w:val="both"/>
      </w:pPr>
      <w:r w:rsidRPr="00E82C84">
        <w:t>If the scenario requires people to move from one category to another, student will see the following feedback message at the conclusion of the animation showing the individuals moving:</w:t>
      </w:r>
    </w:p>
    <w:p w14:paraId="56375772" w14:textId="77777777" w:rsidR="00B21B60" w:rsidRPr="00E82C84" w:rsidRDefault="00B21B60" w:rsidP="00EB4E8B">
      <w:pPr>
        <w:pStyle w:val="ListParagraph"/>
        <w:ind w:left="0"/>
        <w:jc w:val="both"/>
      </w:pPr>
    </w:p>
    <w:p w14:paraId="242282D6" w14:textId="77777777" w:rsidR="00B21B60" w:rsidRPr="00E82C84" w:rsidRDefault="00B21B60" w:rsidP="00EB4E8B">
      <w:pPr>
        <w:pStyle w:val="ListParagraph"/>
        <w:ind w:left="0"/>
        <w:jc w:val="both"/>
      </w:pPr>
      <w:r w:rsidRPr="00E82C84">
        <w:t>&lt;#&gt; people who were categorized as &lt;</w:t>
      </w:r>
      <w:proofErr w:type="spellStart"/>
      <w:r w:rsidRPr="00E82C84">
        <w:t>movefrom</w:t>
      </w:r>
      <w:proofErr w:type="spellEnd"/>
      <w:r w:rsidRPr="00E82C84">
        <w:t>&gt; are now classified as &lt;</w:t>
      </w:r>
      <w:proofErr w:type="spellStart"/>
      <w:r w:rsidRPr="00E82C84">
        <w:t>moveto</w:t>
      </w:r>
      <w:proofErr w:type="spellEnd"/>
      <w:r w:rsidRPr="00E82C84">
        <w:t>&gt;, causing the Labor Force Participation rate to &lt;L-answer&gt;, the Employment rate to &lt;E-answer&gt; and the Unemployment rate to &lt;U-answer&gt;.</w:t>
      </w:r>
    </w:p>
    <w:p w14:paraId="5B021E16" w14:textId="77777777" w:rsidR="00B21B60" w:rsidRPr="00E82C84" w:rsidRDefault="00B21B60" w:rsidP="00E76B46">
      <w:pPr>
        <w:pStyle w:val="ListParagraph"/>
        <w:numPr>
          <w:ilvl w:val="0"/>
          <w:numId w:val="47"/>
        </w:numPr>
        <w:jc w:val="both"/>
      </w:pPr>
      <w:r w:rsidRPr="00E82C84">
        <w:t>&lt;#&gt; is the number of individuals moving – Column 4</w:t>
      </w:r>
    </w:p>
    <w:p w14:paraId="7B4923BB" w14:textId="77777777" w:rsidR="00B21B60" w:rsidRPr="00E82C84" w:rsidRDefault="00B21B60" w:rsidP="00E76B46">
      <w:pPr>
        <w:pStyle w:val="ListParagraph"/>
        <w:numPr>
          <w:ilvl w:val="0"/>
          <w:numId w:val="47"/>
        </w:numPr>
        <w:jc w:val="both"/>
      </w:pPr>
      <w:r w:rsidRPr="00E82C84">
        <w:t>&lt;</w:t>
      </w:r>
      <w:proofErr w:type="spellStart"/>
      <w:r w:rsidRPr="00E82C84">
        <w:t>movefrom</w:t>
      </w:r>
      <w:proofErr w:type="spellEnd"/>
      <w:r w:rsidRPr="00E82C84">
        <w:t>&gt; is the title of the category the individuals were originally in – Column 2</w:t>
      </w:r>
    </w:p>
    <w:p w14:paraId="3FECB2CC" w14:textId="77777777" w:rsidR="00B21B60" w:rsidRPr="00E82C84" w:rsidRDefault="00B21B60" w:rsidP="00E76B46">
      <w:pPr>
        <w:pStyle w:val="ListParagraph"/>
        <w:numPr>
          <w:ilvl w:val="0"/>
          <w:numId w:val="47"/>
        </w:numPr>
        <w:jc w:val="both"/>
      </w:pPr>
      <w:r w:rsidRPr="00E82C84">
        <w:t>&lt;</w:t>
      </w:r>
      <w:proofErr w:type="spellStart"/>
      <w:r w:rsidRPr="00E82C84">
        <w:t>moveto</w:t>
      </w:r>
      <w:proofErr w:type="spellEnd"/>
      <w:r w:rsidRPr="00E82C84">
        <w:t>&gt; is the title of the category the individuals move to – Column 3</w:t>
      </w:r>
    </w:p>
    <w:p w14:paraId="76940B4E" w14:textId="77777777" w:rsidR="00B21B60" w:rsidRDefault="00B21B60" w:rsidP="00E76B46">
      <w:pPr>
        <w:pStyle w:val="ListParagraph"/>
        <w:numPr>
          <w:ilvl w:val="0"/>
          <w:numId w:val="47"/>
        </w:numPr>
        <w:jc w:val="both"/>
        <w:rPr>
          <w:u w:val="single"/>
        </w:rPr>
      </w:pPr>
      <w:r>
        <w:rPr>
          <w:u w:val="single"/>
        </w:rPr>
        <w:t>&lt;L-answer&gt; is the word “decrease” or “increase” depending on how the labor force participation rate changed – Column 5</w:t>
      </w:r>
    </w:p>
    <w:p w14:paraId="2882AF51" w14:textId="77777777" w:rsidR="00B21B60" w:rsidRDefault="00B21B60" w:rsidP="00B21B60">
      <w:pPr>
        <w:pStyle w:val="ListParagraph"/>
        <w:numPr>
          <w:ilvl w:val="0"/>
          <w:numId w:val="47"/>
        </w:numPr>
        <w:jc w:val="both"/>
        <w:rPr>
          <w:u w:val="single"/>
        </w:rPr>
      </w:pPr>
      <w:r>
        <w:rPr>
          <w:u w:val="single"/>
        </w:rPr>
        <w:t>&lt;E-answer&gt; is the word “decrease” or “increase” depending on how the employment rate changed – Column 5</w:t>
      </w:r>
    </w:p>
    <w:p w14:paraId="388C7332" w14:textId="77777777" w:rsidR="00B21B60" w:rsidRPr="00EB4E8B" w:rsidRDefault="00B21B60" w:rsidP="00B21B60">
      <w:pPr>
        <w:pStyle w:val="ListParagraph"/>
        <w:numPr>
          <w:ilvl w:val="0"/>
          <w:numId w:val="47"/>
        </w:numPr>
        <w:jc w:val="both"/>
        <w:rPr>
          <w:u w:val="single"/>
        </w:rPr>
      </w:pPr>
      <w:r>
        <w:rPr>
          <w:u w:val="single"/>
        </w:rPr>
        <w:t>&lt;U-answer&gt; is the word “decrease” or “increase” depending on how the unemployment rate changed – Column 5</w:t>
      </w:r>
    </w:p>
    <w:p w14:paraId="7F2C048D" w14:textId="77777777" w:rsidR="00B21B60" w:rsidRPr="00B21B60" w:rsidRDefault="00B21B60" w:rsidP="00B21B60">
      <w:pPr>
        <w:pStyle w:val="ListParagraph"/>
        <w:jc w:val="both"/>
      </w:pPr>
    </w:p>
    <w:p w14:paraId="56B788B0" w14:textId="77777777" w:rsidR="00AF3B50" w:rsidRDefault="00CE3A02" w:rsidP="00AF3B50">
      <w:pPr>
        <w:pStyle w:val="Heading1"/>
      </w:pPr>
      <w:r>
        <w:t xml:space="preserve">6.0 </w:t>
      </w:r>
      <w:r w:rsidR="00AF3B50">
        <w:t>Level 3</w:t>
      </w:r>
    </w:p>
    <w:p w14:paraId="5A039E54" w14:textId="77777777" w:rsidR="00143D21" w:rsidRDefault="00143D21" w:rsidP="00143D21">
      <w:pPr>
        <w:pStyle w:val="Subtitle"/>
      </w:pPr>
      <w:r>
        <w:t>6.1 Overview</w:t>
      </w:r>
    </w:p>
    <w:p w14:paraId="57DDE6EA" w14:textId="77777777" w:rsidR="00EC0352" w:rsidRPr="00EC0352" w:rsidRDefault="00EC0352" w:rsidP="00EC0352">
      <w:r>
        <w:t>Student must answer several questions about regional unemployment data by exploring a map of the United States.</w:t>
      </w:r>
    </w:p>
    <w:p w14:paraId="76F07625" w14:textId="77777777" w:rsidR="00143D21" w:rsidRDefault="00143D21" w:rsidP="00143D21">
      <w:pPr>
        <w:pStyle w:val="Subtitle"/>
      </w:pPr>
      <w:r>
        <w:t>6.2 Display</w:t>
      </w:r>
    </w:p>
    <w:p w14:paraId="01F1732A" w14:textId="77777777" w:rsidR="00EC0352" w:rsidRDefault="004112C7" w:rsidP="00EC0352">
      <w:pPr>
        <w:rPr>
          <w:u w:val="single"/>
        </w:rPr>
      </w:pPr>
      <w:r w:rsidRPr="004112C7">
        <w:rPr>
          <w:u w:val="single"/>
        </w:rPr>
        <w:t>6.2.1 National View:</w:t>
      </w:r>
    </w:p>
    <w:p w14:paraId="26DBC057" w14:textId="77777777" w:rsidR="00584E08" w:rsidRPr="00584E08" w:rsidRDefault="00584E08" w:rsidP="002014A1">
      <w:pPr>
        <w:pStyle w:val="ListParagraph"/>
        <w:numPr>
          <w:ilvl w:val="0"/>
          <w:numId w:val="25"/>
        </w:numPr>
        <w:rPr>
          <w:u w:val="single"/>
        </w:rPr>
      </w:pPr>
      <w:r>
        <w:t>Screen will contain a m</w:t>
      </w:r>
      <w:r w:rsidRPr="008C7884">
        <w:t xml:space="preserve">ap of the 50 United States with a timeline beneath it. </w:t>
      </w:r>
    </w:p>
    <w:p w14:paraId="576E9848" w14:textId="77777777" w:rsidR="00584E08" w:rsidRPr="00584E08" w:rsidRDefault="00584E08" w:rsidP="002014A1">
      <w:pPr>
        <w:pStyle w:val="ListParagraph"/>
        <w:numPr>
          <w:ilvl w:val="0"/>
          <w:numId w:val="25"/>
        </w:numPr>
        <w:rPr>
          <w:u w:val="single"/>
        </w:rPr>
      </w:pPr>
      <w:commentRangeStart w:id="208"/>
      <w:r>
        <w:t>The t</w:t>
      </w:r>
      <w:r w:rsidR="00934124">
        <w:t>imeline will start at 01/2000</w:t>
      </w:r>
      <w:r w:rsidRPr="008C7884">
        <w:t xml:space="preserve"> and will go to the most recent month for which unemployment data is available. </w:t>
      </w:r>
      <w:commentRangeEnd w:id="208"/>
      <w:r w:rsidR="00945918">
        <w:rPr>
          <w:rStyle w:val="CommentReference"/>
          <w:rFonts w:eastAsiaTheme="minorEastAsia"/>
        </w:rPr>
        <w:commentReference w:id="208"/>
      </w:r>
    </w:p>
    <w:p w14:paraId="48D4E85C" w14:textId="77777777" w:rsidR="00584E08" w:rsidRPr="00584E08" w:rsidRDefault="00584E08" w:rsidP="002014A1">
      <w:pPr>
        <w:pStyle w:val="ListParagraph"/>
        <w:numPr>
          <w:ilvl w:val="0"/>
          <w:numId w:val="25"/>
        </w:numPr>
        <w:rPr>
          <w:u w:val="single"/>
        </w:rPr>
      </w:pPr>
      <w:r w:rsidRPr="008C7884">
        <w:t>The states will be color coded based on the unemployment rate for whichever mon</w:t>
      </w:r>
      <w:r>
        <w:t>th is selected on the timeline, and the color coding legend will be available on the left.</w:t>
      </w:r>
    </w:p>
    <w:p w14:paraId="2AE2E1F9" w14:textId="77777777" w:rsidR="00584E08" w:rsidRPr="00584E08" w:rsidRDefault="00584E08" w:rsidP="002014A1">
      <w:pPr>
        <w:pStyle w:val="ListParagraph"/>
        <w:numPr>
          <w:ilvl w:val="0"/>
          <w:numId w:val="25"/>
        </w:numPr>
        <w:rPr>
          <w:u w:val="single"/>
        </w:rPr>
      </w:pPr>
      <w:r w:rsidRPr="008C7884">
        <w:t>To the right of the map, the U.S. unemp</w:t>
      </w:r>
      <w:r>
        <w:t>loyment rate will be called out with the following variables called out secondarily:</w:t>
      </w:r>
    </w:p>
    <w:p w14:paraId="5D03CB0C" w14:textId="77777777" w:rsidR="00584E08" w:rsidRPr="00584E08" w:rsidRDefault="00584E08" w:rsidP="002014A1">
      <w:pPr>
        <w:pStyle w:val="ListParagraph"/>
        <w:numPr>
          <w:ilvl w:val="1"/>
          <w:numId w:val="25"/>
        </w:numPr>
        <w:rPr>
          <w:u w:val="single"/>
        </w:rPr>
      </w:pPr>
      <w:r>
        <w:t>Labor Force Participation Rate</w:t>
      </w:r>
    </w:p>
    <w:p w14:paraId="75917109" w14:textId="77777777" w:rsidR="00584E08" w:rsidRPr="00584E08" w:rsidRDefault="00584E08" w:rsidP="002014A1">
      <w:pPr>
        <w:pStyle w:val="ListParagraph"/>
        <w:numPr>
          <w:ilvl w:val="1"/>
          <w:numId w:val="25"/>
        </w:numPr>
        <w:rPr>
          <w:u w:val="single"/>
        </w:rPr>
      </w:pPr>
      <w:r>
        <w:t>Employment Rate</w:t>
      </w:r>
    </w:p>
    <w:p w14:paraId="67AA52C3" w14:textId="77777777" w:rsidR="00584E08" w:rsidRPr="00584E08" w:rsidRDefault="00584E08" w:rsidP="002014A1">
      <w:pPr>
        <w:pStyle w:val="ListParagraph"/>
        <w:numPr>
          <w:ilvl w:val="1"/>
          <w:numId w:val="25"/>
        </w:numPr>
        <w:rPr>
          <w:u w:val="single"/>
        </w:rPr>
      </w:pPr>
      <w:r>
        <w:t>Natural Rate of Unemployment</w:t>
      </w:r>
    </w:p>
    <w:p w14:paraId="0C3603A5" w14:textId="77777777" w:rsidR="00584E08" w:rsidRPr="00584E08" w:rsidRDefault="00584E08" w:rsidP="002014A1">
      <w:pPr>
        <w:pStyle w:val="ListParagraph"/>
        <w:numPr>
          <w:ilvl w:val="2"/>
          <w:numId w:val="25"/>
        </w:numPr>
        <w:rPr>
          <w:u w:val="single"/>
        </w:rPr>
      </w:pPr>
      <w:r>
        <w:lastRenderedPageBreak/>
        <w:t>Appears only if instructor an</w:t>
      </w:r>
      <w:r w:rsidR="00C735F6">
        <w:t>swered “Yes” to Content Setting</w:t>
      </w:r>
      <w:r>
        <w:t xml:space="preserve"> </w:t>
      </w:r>
      <w:r w:rsidR="00C735F6">
        <w:t>#</w:t>
      </w:r>
      <w:r w:rsidR="00945918">
        <w:t>1</w:t>
      </w:r>
      <w:r>
        <w:t>.</w:t>
      </w:r>
    </w:p>
    <w:p w14:paraId="0F368DA3" w14:textId="77777777" w:rsidR="00584E08" w:rsidRPr="00584E08" w:rsidRDefault="00584E08" w:rsidP="002014A1">
      <w:pPr>
        <w:pStyle w:val="ListParagraph"/>
        <w:numPr>
          <w:ilvl w:val="0"/>
          <w:numId w:val="25"/>
        </w:numPr>
        <w:rPr>
          <w:u w:val="single"/>
        </w:rPr>
      </w:pPr>
      <w:r w:rsidRPr="008C7884">
        <w:t xml:space="preserve">When a user rolls over a state, the unemployment rate for that state for whichever month is selected on the timeline will be displayed. </w:t>
      </w:r>
    </w:p>
    <w:p w14:paraId="3AE45EA3" w14:textId="77777777" w:rsidR="00584E08" w:rsidRPr="00584E08" w:rsidRDefault="00584E08" w:rsidP="00584E08">
      <w:pPr>
        <w:pStyle w:val="ListParagraph"/>
        <w:rPr>
          <w:u w:val="single"/>
        </w:rPr>
      </w:pPr>
    </w:p>
    <w:p w14:paraId="660F646F" w14:textId="77777777" w:rsidR="004112C7" w:rsidRDefault="004112C7" w:rsidP="00584E08">
      <w:pPr>
        <w:pStyle w:val="ListParagraph"/>
        <w:ind w:left="0"/>
        <w:rPr>
          <w:u w:val="single"/>
        </w:rPr>
      </w:pPr>
      <w:r w:rsidRPr="00584E08">
        <w:rPr>
          <w:u w:val="single"/>
        </w:rPr>
        <w:t>6.2.2 State View:</w:t>
      </w:r>
    </w:p>
    <w:p w14:paraId="778CF2A1" w14:textId="77777777" w:rsidR="00B207B6" w:rsidRPr="00B207B6" w:rsidRDefault="00B207B6" w:rsidP="002014A1">
      <w:pPr>
        <w:pStyle w:val="ListParagraph"/>
        <w:numPr>
          <w:ilvl w:val="0"/>
          <w:numId w:val="26"/>
        </w:numPr>
        <w:rPr>
          <w:u w:val="single"/>
        </w:rPr>
      </w:pPr>
      <w:r w:rsidRPr="008C7884">
        <w:t xml:space="preserve">When the user clicks a state, the screen will zoom into a map of just that state, with </w:t>
      </w:r>
      <w:proofErr w:type="gramStart"/>
      <w:r w:rsidRPr="008C7884">
        <w:t xml:space="preserve">all </w:t>
      </w:r>
      <w:r w:rsidR="008A3B24">
        <w:t xml:space="preserve">of </w:t>
      </w:r>
      <w:r w:rsidRPr="008C7884">
        <w:t>its</w:t>
      </w:r>
      <w:proofErr w:type="gramEnd"/>
      <w:r w:rsidRPr="008C7884">
        <w:t xml:space="preserve"> county’s displayed. </w:t>
      </w:r>
    </w:p>
    <w:p w14:paraId="7544F170" w14:textId="77777777" w:rsidR="00B207B6" w:rsidRPr="00B207B6" w:rsidRDefault="00B207B6" w:rsidP="002014A1">
      <w:pPr>
        <w:pStyle w:val="ListParagraph"/>
        <w:numPr>
          <w:ilvl w:val="0"/>
          <w:numId w:val="26"/>
        </w:numPr>
        <w:rPr>
          <w:u w:val="single"/>
        </w:rPr>
      </w:pPr>
      <w:commentRangeStart w:id="209"/>
      <w:r w:rsidRPr="008C7884">
        <w:t xml:space="preserve">There will be a timeline beneath the map that will start at </w:t>
      </w:r>
      <w:r w:rsidR="00934124">
        <w:t>01/2000</w:t>
      </w:r>
      <w:r w:rsidRPr="008C7884">
        <w:t xml:space="preserve"> and will go to the most recent month for which unemployment data for the given state is available. </w:t>
      </w:r>
      <w:commentRangeEnd w:id="209"/>
      <w:r w:rsidR="00945918">
        <w:rPr>
          <w:rStyle w:val="CommentReference"/>
          <w:rFonts w:eastAsiaTheme="minorEastAsia"/>
        </w:rPr>
        <w:commentReference w:id="209"/>
      </w:r>
    </w:p>
    <w:p w14:paraId="70EF45B4" w14:textId="77777777" w:rsidR="00B207B6" w:rsidRPr="00B207B6" w:rsidRDefault="00B207B6" w:rsidP="002014A1">
      <w:pPr>
        <w:pStyle w:val="ListParagraph"/>
        <w:numPr>
          <w:ilvl w:val="0"/>
          <w:numId w:val="25"/>
        </w:numPr>
        <w:rPr>
          <w:u w:val="single"/>
        </w:rPr>
      </w:pPr>
      <w:r w:rsidRPr="008C7884">
        <w:t>The counties will be color coded based on the unemployment rate for whichever mon</w:t>
      </w:r>
      <w:r>
        <w:t>th is selected on the timeline, and the color coding legend will be available on the left.</w:t>
      </w:r>
    </w:p>
    <w:p w14:paraId="2651F983" w14:textId="77777777" w:rsidR="00B207B6" w:rsidRPr="00B207B6" w:rsidRDefault="00B207B6" w:rsidP="002014A1">
      <w:pPr>
        <w:pStyle w:val="ListParagraph"/>
        <w:numPr>
          <w:ilvl w:val="0"/>
          <w:numId w:val="26"/>
        </w:numPr>
        <w:rPr>
          <w:u w:val="single"/>
        </w:rPr>
      </w:pPr>
      <w:r w:rsidRPr="008C7884">
        <w:t xml:space="preserve">To the right of the map, the unemployment rate for the state </w:t>
      </w:r>
      <w:r>
        <w:t>and the nation will be called out.</w:t>
      </w:r>
    </w:p>
    <w:p w14:paraId="31DDD874" w14:textId="77777777" w:rsidR="00B207B6" w:rsidRPr="00584E08" w:rsidRDefault="00B207B6" w:rsidP="002014A1">
      <w:pPr>
        <w:pStyle w:val="ListParagraph"/>
        <w:numPr>
          <w:ilvl w:val="0"/>
          <w:numId w:val="26"/>
        </w:numPr>
        <w:rPr>
          <w:u w:val="single"/>
        </w:rPr>
      </w:pPr>
      <w:r w:rsidRPr="008C7884">
        <w:t>When a user rolls over a county, the unemployment rate for that state for whichever month is selected on the timeline will be displayed.</w:t>
      </w:r>
    </w:p>
    <w:p w14:paraId="26C5A705" w14:textId="77777777" w:rsidR="004112C7" w:rsidRDefault="004112C7" w:rsidP="00EC0352">
      <w:pPr>
        <w:rPr>
          <w:u w:val="single"/>
        </w:rPr>
      </w:pPr>
      <w:r w:rsidRPr="004112C7">
        <w:rPr>
          <w:u w:val="single"/>
        </w:rPr>
        <w:t>6.2.3 County View:</w:t>
      </w:r>
    </w:p>
    <w:p w14:paraId="07A52C3C" w14:textId="77777777" w:rsidR="00EF488E" w:rsidRPr="00EF488E" w:rsidRDefault="00EF488E" w:rsidP="002014A1">
      <w:pPr>
        <w:pStyle w:val="ListParagraph"/>
        <w:numPr>
          <w:ilvl w:val="0"/>
          <w:numId w:val="27"/>
        </w:numPr>
        <w:rPr>
          <w:u w:val="single"/>
        </w:rPr>
      </w:pPr>
      <w:r w:rsidRPr="008C7884">
        <w:t xml:space="preserve">When the user clicks a county, they will be taken to a line chart of the county’s unemployment rate over the time period present on the National View &amp; State View timelines. </w:t>
      </w:r>
    </w:p>
    <w:p w14:paraId="669E9CDC" w14:textId="77777777" w:rsidR="00EF488E" w:rsidRPr="00D61748" w:rsidRDefault="00EF488E" w:rsidP="002014A1">
      <w:pPr>
        <w:pStyle w:val="ListParagraph"/>
        <w:numPr>
          <w:ilvl w:val="1"/>
          <w:numId w:val="27"/>
        </w:numPr>
        <w:rPr>
          <w:u w:val="single"/>
        </w:rPr>
      </w:pPr>
      <w:r>
        <w:t>The graph will be titled: Unemployment Rate</w:t>
      </w:r>
    </w:p>
    <w:p w14:paraId="6DF4A46C" w14:textId="77777777" w:rsidR="00EF488E" w:rsidRPr="00D61748" w:rsidRDefault="00EF488E" w:rsidP="002014A1">
      <w:pPr>
        <w:pStyle w:val="ListParagraph"/>
        <w:numPr>
          <w:ilvl w:val="1"/>
          <w:numId w:val="27"/>
        </w:numPr>
        <w:rPr>
          <w:u w:val="single"/>
        </w:rPr>
      </w:pPr>
      <w:r>
        <w:t>The y-axis will be titled: Unemployment Rate (% of Labor Force)</w:t>
      </w:r>
    </w:p>
    <w:p w14:paraId="5D54B0C7" w14:textId="77777777" w:rsidR="00EF488E" w:rsidRDefault="00EF488E" w:rsidP="002014A1">
      <w:pPr>
        <w:pStyle w:val="ListParagraph"/>
        <w:numPr>
          <w:ilvl w:val="2"/>
          <w:numId w:val="27"/>
        </w:numPr>
        <w:rPr>
          <w:u w:val="single"/>
        </w:rPr>
      </w:pPr>
      <w:r>
        <w:t xml:space="preserve">The y-axis should start at 0 and go to </w:t>
      </w:r>
      <w:commentRangeStart w:id="210"/>
      <w:r>
        <w:t>26</w:t>
      </w:r>
      <w:commentRangeEnd w:id="210"/>
      <w:r w:rsidR="002756C3">
        <w:rPr>
          <w:rStyle w:val="CommentReference"/>
          <w:rFonts w:eastAsiaTheme="minorEastAsia"/>
        </w:rPr>
        <w:commentReference w:id="210"/>
      </w:r>
      <w:r>
        <w:t>.</w:t>
      </w:r>
    </w:p>
    <w:p w14:paraId="150EB1B7" w14:textId="77777777" w:rsidR="00EF488E" w:rsidRPr="00945918" w:rsidRDefault="00EF488E" w:rsidP="002014A1">
      <w:pPr>
        <w:pStyle w:val="ListParagraph"/>
        <w:numPr>
          <w:ilvl w:val="1"/>
          <w:numId w:val="27"/>
        </w:numPr>
        <w:rPr>
          <w:u w:val="single"/>
        </w:rPr>
      </w:pPr>
      <w:r w:rsidRPr="00945918">
        <w:t xml:space="preserve">The x-axis will be </w:t>
      </w:r>
      <w:r w:rsidR="00C81F5D" w:rsidRPr="00945918">
        <w:t xml:space="preserve">a simple timeline in which each year is labeled and each quarter is ticked. </w:t>
      </w:r>
      <w:commentRangeStart w:id="211"/>
      <w:r w:rsidR="00C81F5D" w:rsidRPr="00945918">
        <w:t>The timeline should start at 01/2000 and go to the most recent month.</w:t>
      </w:r>
      <w:commentRangeEnd w:id="211"/>
      <w:r w:rsidR="00945918">
        <w:rPr>
          <w:rStyle w:val="CommentReference"/>
          <w:rFonts w:eastAsiaTheme="minorEastAsia"/>
        </w:rPr>
        <w:commentReference w:id="211"/>
      </w:r>
    </w:p>
    <w:p w14:paraId="6FC470C6" w14:textId="77777777" w:rsidR="00EF488E" w:rsidRPr="00EF488E" w:rsidRDefault="00EF488E" w:rsidP="002014A1">
      <w:pPr>
        <w:pStyle w:val="ListParagraph"/>
        <w:numPr>
          <w:ilvl w:val="0"/>
          <w:numId w:val="27"/>
        </w:numPr>
        <w:rPr>
          <w:u w:val="single"/>
        </w:rPr>
      </w:pPr>
      <w:r w:rsidRPr="008C7884">
        <w:t>The user can choose to check on</w:t>
      </w:r>
      <w:r>
        <w:t>/off</w:t>
      </w:r>
      <w:r w:rsidRPr="008C7884">
        <w:t xml:space="preserve"> the </w:t>
      </w:r>
      <w:r>
        <w:t xml:space="preserve">county, </w:t>
      </w:r>
      <w:r w:rsidRPr="008C7884">
        <w:t xml:space="preserve">state </w:t>
      </w:r>
      <w:r>
        <w:t xml:space="preserve">and </w:t>
      </w:r>
      <w:r w:rsidRPr="008C7884">
        <w:t xml:space="preserve">national unemployment rate to compare them on the graph. </w:t>
      </w:r>
      <w:r>
        <w:t>The checkboxes should be labeled as follow:</w:t>
      </w:r>
    </w:p>
    <w:p w14:paraId="5E275E14" w14:textId="77777777" w:rsidR="00EF488E" w:rsidRPr="00EF488E" w:rsidRDefault="00EF488E" w:rsidP="002014A1">
      <w:pPr>
        <w:pStyle w:val="ListParagraph"/>
        <w:numPr>
          <w:ilvl w:val="1"/>
          <w:numId w:val="27"/>
        </w:numPr>
        <w:rPr>
          <w:u w:val="single"/>
        </w:rPr>
      </w:pPr>
      <w:r>
        <w:t>&lt;</w:t>
      </w:r>
      <w:proofErr w:type="gramStart"/>
      <w:r>
        <w:t>county</w:t>
      </w:r>
      <w:proofErr w:type="gramEnd"/>
      <w:r>
        <w:t>&gt;, where &lt;county&gt; is the name of the county.</w:t>
      </w:r>
    </w:p>
    <w:p w14:paraId="275112BD" w14:textId="77777777" w:rsidR="00EF488E" w:rsidRPr="00EF488E" w:rsidRDefault="00EF488E" w:rsidP="002014A1">
      <w:pPr>
        <w:pStyle w:val="ListParagraph"/>
        <w:numPr>
          <w:ilvl w:val="1"/>
          <w:numId w:val="27"/>
        </w:numPr>
        <w:rPr>
          <w:u w:val="single"/>
        </w:rPr>
      </w:pPr>
      <w:r>
        <w:t>&lt;</w:t>
      </w:r>
      <w:proofErr w:type="gramStart"/>
      <w:r>
        <w:t>state</w:t>
      </w:r>
      <w:proofErr w:type="gramEnd"/>
      <w:r>
        <w:t>&gt;, where &lt;state&gt; is the name of the state the county is within.</w:t>
      </w:r>
    </w:p>
    <w:p w14:paraId="6C489E98" w14:textId="77777777" w:rsidR="00EF488E" w:rsidRPr="00EF488E" w:rsidRDefault="00EF488E" w:rsidP="002014A1">
      <w:pPr>
        <w:pStyle w:val="ListParagraph"/>
        <w:numPr>
          <w:ilvl w:val="1"/>
          <w:numId w:val="27"/>
        </w:numPr>
        <w:rPr>
          <w:u w:val="single"/>
        </w:rPr>
      </w:pPr>
      <w:r>
        <w:t>United States</w:t>
      </w:r>
    </w:p>
    <w:p w14:paraId="38F9276D" w14:textId="77777777" w:rsidR="00EF488E" w:rsidRPr="00EF488E" w:rsidRDefault="00EF488E" w:rsidP="002014A1">
      <w:pPr>
        <w:pStyle w:val="ListParagraph"/>
        <w:numPr>
          <w:ilvl w:val="0"/>
          <w:numId w:val="27"/>
        </w:numPr>
        <w:rPr>
          <w:u w:val="single"/>
        </w:rPr>
      </w:pPr>
      <w:r w:rsidRPr="008C7884">
        <w:t>Rolling over any point on the lines present on the graph will show the unemployment rate for the given line and the given month.</w:t>
      </w:r>
    </w:p>
    <w:p w14:paraId="496A6454" w14:textId="77777777" w:rsidR="004112C7" w:rsidRDefault="004112C7" w:rsidP="00EC0352">
      <w:pPr>
        <w:rPr>
          <w:u w:val="single"/>
        </w:rPr>
      </w:pPr>
      <w:r>
        <w:rPr>
          <w:u w:val="single"/>
        </w:rPr>
        <w:t>6.2.4 Search</w:t>
      </w:r>
      <w:r w:rsidR="0077362C">
        <w:rPr>
          <w:u w:val="single"/>
        </w:rPr>
        <w:t>:</w:t>
      </w:r>
    </w:p>
    <w:p w14:paraId="1197BB4B" w14:textId="77777777" w:rsidR="009A4943" w:rsidRPr="009A4943" w:rsidRDefault="009A4943" w:rsidP="002014A1">
      <w:pPr>
        <w:pStyle w:val="ListParagraph"/>
        <w:numPr>
          <w:ilvl w:val="0"/>
          <w:numId w:val="28"/>
        </w:numPr>
        <w:rPr>
          <w:u w:val="single"/>
        </w:rPr>
      </w:pPr>
      <w:r>
        <w:t>In each view, there will be search bar that allows the user to search by state or county.</w:t>
      </w:r>
    </w:p>
    <w:p w14:paraId="04F8D862" w14:textId="77777777" w:rsidR="009A4943" w:rsidRPr="009A4943" w:rsidRDefault="00E35824" w:rsidP="002014A1">
      <w:pPr>
        <w:pStyle w:val="ListParagraph"/>
        <w:numPr>
          <w:ilvl w:val="0"/>
          <w:numId w:val="28"/>
        </w:numPr>
        <w:rPr>
          <w:u w:val="single"/>
        </w:rPr>
      </w:pPr>
      <w:r>
        <w:t>If the user</w:t>
      </w:r>
      <w:r w:rsidR="009A4943" w:rsidRPr="008C7884">
        <w:t xml:space="preserve"> search</w:t>
      </w:r>
      <w:r>
        <w:t>es</w:t>
      </w:r>
      <w:r w:rsidR="009A4943" w:rsidRPr="008C7884">
        <w:t xml:space="preserve"> by state, the map will zoom into the appropriate State View. </w:t>
      </w:r>
    </w:p>
    <w:p w14:paraId="5991DA8D" w14:textId="77777777" w:rsidR="00D12733" w:rsidRDefault="00E35824" w:rsidP="002014A1">
      <w:pPr>
        <w:pStyle w:val="ListParagraph"/>
        <w:numPr>
          <w:ilvl w:val="0"/>
          <w:numId w:val="28"/>
        </w:numPr>
        <w:rPr>
          <w:u w:val="single"/>
        </w:rPr>
      </w:pPr>
      <w:r>
        <w:t xml:space="preserve">If the user </w:t>
      </w:r>
      <w:r w:rsidR="009A4943" w:rsidRPr="008C7884">
        <w:t>search</w:t>
      </w:r>
      <w:r>
        <w:t>es</w:t>
      </w:r>
      <w:r w:rsidR="009A4943" w:rsidRPr="008C7884">
        <w:t xml:space="preserve"> by county, the map will zoom into the appropriate </w:t>
      </w:r>
      <w:r w:rsidR="009A4943">
        <w:t>State View and highlight the appropriate county.</w:t>
      </w:r>
    </w:p>
    <w:p w14:paraId="4B7A40D8" w14:textId="77777777" w:rsidR="00D12733" w:rsidRDefault="00D12733" w:rsidP="00D12733">
      <w:pPr>
        <w:rPr>
          <w:u w:val="single"/>
        </w:rPr>
      </w:pPr>
      <w:r w:rsidRPr="00D12733">
        <w:rPr>
          <w:u w:val="single"/>
        </w:rPr>
        <w:t>6.2.5 Data:</w:t>
      </w:r>
    </w:p>
    <w:p w14:paraId="2C166E58" w14:textId="77777777" w:rsidR="00D12733" w:rsidRPr="00D12733" w:rsidRDefault="00D12733" w:rsidP="00D12733">
      <w:r>
        <w:t>You can find the FRED series IDs needed to achieve this display in the following spreadsheet:</w:t>
      </w:r>
      <w:r w:rsidR="007731D3">
        <w:t xml:space="preserve"> </w:t>
      </w:r>
      <w:hyperlink r:id="rId16" w:history="1">
        <w:r w:rsidR="007731D3" w:rsidRPr="007731D3">
          <w:rPr>
            <w:rStyle w:val="Hyperlink"/>
          </w:rPr>
          <w:t>Unemployment_SeriesIDs.xls</w:t>
        </w:r>
      </w:hyperlink>
    </w:p>
    <w:p w14:paraId="7393F192" w14:textId="77777777" w:rsidR="00143D21" w:rsidRDefault="00143D21" w:rsidP="00143D21">
      <w:pPr>
        <w:pStyle w:val="Subtitle"/>
      </w:pPr>
      <w:r>
        <w:lastRenderedPageBreak/>
        <w:t>6.3 Assessment</w:t>
      </w:r>
    </w:p>
    <w:p w14:paraId="0DA75272" w14:textId="77777777" w:rsidR="00DA724A" w:rsidRDefault="00DA724A" w:rsidP="00F4665A">
      <w:pPr>
        <w:rPr>
          <w:u w:val="single"/>
        </w:rPr>
      </w:pPr>
      <w:r>
        <w:rPr>
          <w:u w:val="single"/>
        </w:rPr>
        <w:t>6.3.1 Overview:</w:t>
      </w:r>
    </w:p>
    <w:p w14:paraId="6712A22C" w14:textId="77777777" w:rsidR="00DA724A" w:rsidRPr="00DA724A" w:rsidRDefault="00DA724A" w:rsidP="00F4665A">
      <w:r>
        <w:t>The student will be asked to answer the following questions. Question 2 will only be included if the instructor answered “Yes” t</w:t>
      </w:r>
      <w:r w:rsidR="00C735F6">
        <w:t>o Content Setting</w:t>
      </w:r>
      <w:r>
        <w:t xml:space="preserve"> #</w:t>
      </w:r>
      <w:r w:rsidR="00351A50">
        <w:t>1</w:t>
      </w:r>
      <w:r>
        <w:t>.</w:t>
      </w:r>
    </w:p>
    <w:p w14:paraId="50E46C1E" w14:textId="77777777" w:rsidR="00F4665A" w:rsidRDefault="00DA724A" w:rsidP="00F4665A">
      <w:pPr>
        <w:rPr>
          <w:u w:val="single"/>
        </w:rPr>
      </w:pPr>
      <w:r>
        <w:rPr>
          <w:u w:val="single"/>
        </w:rPr>
        <w:t>6.3.2</w:t>
      </w:r>
      <w:r w:rsidR="00F4665A">
        <w:rPr>
          <w:u w:val="single"/>
        </w:rPr>
        <w:t xml:space="preserve"> Question 1:</w:t>
      </w:r>
    </w:p>
    <w:p w14:paraId="66149795" w14:textId="77777777" w:rsidR="00F4665A" w:rsidRPr="008C7884" w:rsidRDefault="00F4665A" w:rsidP="002014A1">
      <w:pPr>
        <w:pStyle w:val="ListParagraph"/>
        <w:numPr>
          <w:ilvl w:val="0"/>
          <w:numId w:val="29"/>
        </w:numPr>
      </w:pPr>
      <w:r w:rsidRPr="008C7884">
        <w:t>What happened to the national unemployment rate between &lt;month1&gt; and &lt;month2&gt;?</w:t>
      </w:r>
    </w:p>
    <w:p w14:paraId="3F08236B" w14:textId="77777777" w:rsidR="00F4665A" w:rsidRPr="008C7884" w:rsidRDefault="00F4665A" w:rsidP="002014A1">
      <w:pPr>
        <w:pStyle w:val="ListParagraph"/>
        <w:numPr>
          <w:ilvl w:val="1"/>
          <w:numId w:val="29"/>
        </w:numPr>
      </w:pPr>
      <w:r w:rsidRPr="008C7884">
        <w:t>It increased</w:t>
      </w:r>
    </w:p>
    <w:p w14:paraId="3643961D" w14:textId="77777777" w:rsidR="00F4665A" w:rsidRPr="008C7884" w:rsidRDefault="00F4665A" w:rsidP="002014A1">
      <w:pPr>
        <w:pStyle w:val="ListParagraph"/>
        <w:numPr>
          <w:ilvl w:val="1"/>
          <w:numId w:val="29"/>
        </w:numPr>
      </w:pPr>
      <w:r w:rsidRPr="008C7884">
        <w:t>It decreased</w:t>
      </w:r>
    </w:p>
    <w:p w14:paraId="59E2B2FF" w14:textId="77777777" w:rsidR="00F4665A" w:rsidRDefault="00F4665A" w:rsidP="002014A1">
      <w:pPr>
        <w:pStyle w:val="ListParagraph"/>
        <w:numPr>
          <w:ilvl w:val="1"/>
          <w:numId w:val="29"/>
        </w:numPr>
      </w:pPr>
      <w:r w:rsidRPr="008C7884">
        <w:t>It stayed the same</w:t>
      </w:r>
    </w:p>
    <w:p w14:paraId="68F9C005" w14:textId="77777777" w:rsidR="00044935" w:rsidRPr="008C7884" w:rsidRDefault="00044935" w:rsidP="00044935">
      <w:pPr>
        <w:pStyle w:val="ListParagraph"/>
        <w:ind w:left="1440"/>
      </w:pPr>
    </w:p>
    <w:p w14:paraId="5048626C" w14:textId="77777777" w:rsidR="00F4665A" w:rsidRPr="00945918" w:rsidRDefault="00F4665A" w:rsidP="002014A1">
      <w:pPr>
        <w:pStyle w:val="ListParagraph"/>
        <w:numPr>
          <w:ilvl w:val="0"/>
          <w:numId w:val="34"/>
        </w:numPr>
      </w:pPr>
      <w:r w:rsidRPr="00945918">
        <w:t>&lt;</w:t>
      </w:r>
      <w:r w:rsidR="00C81F5D" w:rsidRPr="00945918">
        <w:t>month2</w:t>
      </w:r>
      <w:r w:rsidRPr="00945918">
        <w:t xml:space="preserve">&gt; is </w:t>
      </w:r>
      <w:r w:rsidR="00C81F5D" w:rsidRPr="00945918">
        <w:t>the latest date available and &lt;month1</w:t>
      </w:r>
      <w:r w:rsidRPr="00945918">
        <w:t xml:space="preserve">&gt; is one year </w:t>
      </w:r>
      <w:r w:rsidR="00C81F5D" w:rsidRPr="00945918">
        <w:t>before &lt;month2</w:t>
      </w:r>
      <w:r w:rsidRPr="00945918">
        <w:t>&gt;.</w:t>
      </w:r>
    </w:p>
    <w:p w14:paraId="03F4A493" w14:textId="77777777" w:rsidR="00F4665A" w:rsidRPr="00945918" w:rsidRDefault="00044935" w:rsidP="002014A1">
      <w:pPr>
        <w:pStyle w:val="ListParagraph"/>
        <w:numPr>
          <w:ilvl w:val="0"/>
          <w:numId w:val="34"/>
        </w:numPr>
      </w:pPr>
      <w:r w:rsidRPr="00945918">
        <w:t>Answer:</w:t>
      </w:r>
      <w:r w:rsidR="00F4665A" w:rsidRPr="00945918">
        <w:t xml:space="preserve"> </w:t>
      </w:r>
      <w:r w:rsidRPr="00945918">
        <w:t>Depends on data</w:t>
      </w:r>
    </w:p>
    <w:p w14:paraId="5B5A5EFC" w14:textId="77777777" w:rsidR="005C58EB" w:rsidRDefault="00044935" w:rsidP="005C58EB">
      <w:pPr>
        <w:pStyle w:val="ListParagraph"/>
        <w:numPr>
          <w:ilvl w:val="0"/>
          <w:numId w:val="34"/>
        </w:numPr>
        <w:rPr>
          <w:ins w:id="212" w:author="Cameron, Elizabeth" w:date="2013-06-24T14:21:00Z"/>
        </w:rPr>
      </w:pPr>
      <w:r w:rsidRPr="00945918">
        <w:t>Feedback</w:t>
      </w:r>
      <w:r w:rsidR="00F4665A" w:rsidRPr="00945918">
        <w:t xml:space="preserve">: </w:t>
      </w:r>
      <w:del w:id="213" w:author="Cameron, Elizabeth" w:date="2013-06-24T14:15:00Z">
        <w:r w:rsidR="00F4665A" w:rsidRPr="00945918" w:rsidDel="00FD3C6A">
          <w:delText>TBD</w:delText>
        </w:r>
      </w:del>
    </w:p>
    <w:p w14:paraId="34FAE39B" w14:textId="77777777" w:rsidR="007F5F9E" w:rsidRDefault="007F5F9E" w:rsidP="007F5F9E">
      <w:pPr>
        <w:rPr>
          <w:ins w:id="214" w:author="Cameron, Elizabeth" w:date="2013-06-24T12:19:00Z"/>
        </w:rPr>
      </w:pPr>
      <w:ins w:id="215" w:author="Cameron, Elizabeth" w:date="2013-06-24T14:24:00Z">
        <w:r>
          <w:t xml:space="preserve">After </w:t>
        </w:r>
      </w:ins>
      <w:ins w:id="216" w:author="Cameron, Elizabeth" w:date="2013-06-24T14:21:00Z">
        <w:r>
          <w:t xml:space="preserve">First </w:t>
        </w:r>
      </w:ins>
      <w:ins w:id="217" w:author="Cameron, Elizabeth" w:date="2013-06-24T14:22:00Z">
        <w:r>
          <w:t xml:space="preserve">Incorrect </w:t>
        </w:r>
      </w:ins>
      <w:ins w:id="218" w:author="Cameron, Elizabeth" w:date="2013-06-24T14:21:00Z">
        <w:r>
          <w:t>Try:</w:t>
        </w:r>
      </w:ins>
    </w:p>
    <w:tbl>
      <w:tblPr>
        <w:tblStyle w:val="TableGrid"/>
        <w:tblW w:w="0" w:type="auto"/>
        <w:tblLook w:val="04A0" w:firstRow="1" w:lastRow="0" w:firstColumn="1" w:lastColumn="0" w:noHBand="0" w:noVBand="1"/>
        <w:tblPrChange w:id="219" w:author="Cameron, Elizabeth" w:date="2013-06-24T12:22:00Z">
          <w:tblPr>
            <w:tblStyle w:val="TableGrid"/>
            <w:tblW w:w="0" w:type="auto"/>
            <w:tblLook w:val="04A0" w:firstRow="1" w:lastRow="0" w:firstColumn="1" w:lastColumn="0" w:noHBand="0" w:noVBand="1"/>
          </w:tblPr>
        </w:tblPrChange>
      </w:tblPr>
      <w:tblGrid>
        <w:gridCol w:w="2358"/>
        <w:gridCol w:w="2070"/>
        <w:gridCol w:w="2340"/>
        <w:gridCol w:w="2160"/>
        <w:tblGridChange w:id="220">
          <w:tblGrid>
            <w:gridCol w:w="1915"/>
            <w:gridCol w:w="1915"/>
            <w:gridCol w:w="1915"/>
            <w:gridCol w:w="1915"/>
          </w:tblGrid>
        </w:tblGridChange>
      </w:tblGrid>
      <w:tr w:rsidR="005C58EB" w14:paraId="1D0DF8EE" w14:textId="77777777" w:rsidTr="005C58EB">
        <w:trPr>
          <w:ins w:id="221" w:author="Cameron, Elizabeth" w:date="2013-06-24T12:20:00Z"/>
        </w:trPr>
        <w:tc>
          <w:tcPr>
            <w:tcW w:w="2358" w:type="dxa"/>
            <w:tcPrChange w:id="222" w:author="Cameron, Elizabeth" w:date="2013-06-24T12:22:00Z">
              <w:tcPr>
                <w:tcW w:w="1915" w:type="dxa"/>
              </w:tcPr>
            </w:tcPrChange>
          </w:tcPr>
          <w:p w14:paraId="17FA8708" w14:textId="77777777" w:rsidR="005C58EB" w:rsidRDefault="005C58EB" w:rsidP="005C58EB">
            <w:pPr>
              <w:rPr>
                <w:ins w:id="223" w:author="Cameron, Elizabeth" w:date="2013-06-24T12:20:00Z"/>
              </w:rPr>
            </w:pPr>
          </w:p>
        </w:tc>
        <w:tc>
          <w:tcPr>
            <w:tcW w:w="2070" w:type="dxa"/>
            <w:tcPrChange w:id="224" w:author="Cameron, Elizabeth" w:date="2013-06-24T12:22:00Z">
              <w:tcPr>
                <w:tcW w:w="1915" w:type="dxa"/>
              </w:tcPr>
            </w:tcPrChange>
          </w:tcPr>
          <w:p w14:paraId="011AE998" w14:textId="77777777" w:rsidR="005C58EB" w:rsidRDefault="005C58EB" w:rsidP="005C58EB">
            <w:pPr>
              <w:rPr>
                <w:ins w:id="225" w:author="Cameron, Elizabeth" w:date="2013-06-24T12:20:00Z"/>
              </w:rPr>
            </w:pPr>
            <w:ins w:id="226" w:author="Cameron, Elizabeth" w:date="2013-06-24T12:21:00Z">
              <w:r>
                <w:t>Answer: Increase</w:t>
              </w:r>
            </w:ins>
            <w:ins w:id="227" w:author="Cameron, Elizabeth" w:date="2013-06-24T12:22:00Z">
              <w:r>
                <w:t>d</w:t>
              </w:r>
            </w:ins>
          </w:p>
        </w:tc>
        <w:tc>
          <w:tcPr>
            <w:tcW w:w="2340" w:type="dxa"/>
            <w:tcPrChange w:id="228" w:author="Cameron, Elizabeth" w:date="2013-06-24T12:22:00Z">
              <w:tcPr>
                <w:tcW w:w="1915" w:type="dxa"/>
              </w:tcPr>
            </w:tcPrChange>
          </w:tcPr>
          <w:p w14:paraId="00801BBA" w14:textId="77777777" w:rsidR="005C58EB" w:rsidRDefault="005C58EB" w:rsidP="005C58EB">
            <w:pPr>
              <w:rPr>
                <w:ins w:id="229" w:author="Cameron, Elizabeth" w:date="2013-06-24T12:20:00Z"/>
              </w:rPr>
            </w:pPr>
            <w:ins w:id="230" w:author="Cameron, Elizabeth" w:date="2013-06-24T12:22:00Z">
              <w:r>
                <w:t>Answer: Decreased</w:t>
              </w:r>
            </w:ins>
          </w:p>
        </w:tc>
        <w:tc>
          <w:tcPr>
            <w:tcW w:w="2160" w:type="dxa"/>
            <w:tcPrChange w:id="231" w:author="Cameron, Elizabeth" w:date="2013-06-24T12:22:00Z">
              <w:tcPr>
                <w:tcW w:w="1915" w:type="dxa"/>
              </w:tcPr>
            </w:tcPrChange>
          </w:tcPr>
          <w:p w14:paraId="4DB46831" w14:textId="77777777" w:rsidR="005C58EB" w:rsidRDefault="005C58EB" w:rsidP="005C58EB">
            <w:pPr>
              <w:rPr>
                <w:ins w:id="232" w:author="Cameron, Elizabeth" w:date="2013-06-24T12:20:00Z"/>
              </w:rPr>
            </w:pPr>
            <w:ins w:id="233" w:author="Cameron, Elizabeth" w:date="2013-06-24T12:22:00Z">
              <w:r>
                <w:t>Answer: Same</w:t>
              </w:r>
            </w:ins>
          </w:p>
        </w:tc>
      </w:tr>
      <w:tr w:rsidR="005C58EB" w14:paraId="635B21F1" w14:textId="77777777" w:rsidTr="005C58EB">
        <w:trPr>
          <w:ins w:id="234" w:author="Cameron, Elizabeth" w:date="2013-06-24T12:20:00Z"/>
        </w:trPr>
        <w:tc>
          <w:tcPr>
            <w:tcW w:w="2358" w:type="dxa"/>
            <w:tcPrChange w:id="235" w:author="Cameron, Elizabeth" w:date="2013-06-24T12:22:00Z">
              <w:tcPr>
                <w:tcW w:w="1915" w:type="dxa"/>
              </w:tcPr>
            </w:tcPrChange>
          </w:tcPr>
          <w:p w14:paraId="3C137483" w14:textId="77777777" w:rsidR="005C58EB" w:rsidRDefault="005C58EB" w:rsidP="005C58EB">
            <w:pPr>
              <w:rPr>
                <w:ins w:id="236" w:author="Cameron, Elizabeth" w:date="2013-06-24T12:20:00Z"/>
              </w:rPr>
            </w:pPr>
            <w:ins w:id="237" w:author="Cameron, Elizabeth" w:date="2013-06-24T12:22:00Z">
              <w:r>
                <w:t>Response: Increased</w:t>
              </w:r>
            </w:ins>
          </w:p>
        </w:tc>
        <w:tc>
          <w:tcPr>
            <w:tcW w:w="2070" w:type="dxa"/>
            <w:tcPrChange w:id="238" w:author="Cameron, Elizabeth" w:date="2013-06-24T12:22:00Z">
              <w:tcPr>
                <w:tcW w:w="1915" w:type="dxa"/>
              </w:tcPr>
            </w:tcPrChange>
          </w:tcPr>
          <w:p w14:paraId="5169AC51" w14:textId="77777777" w:rsidR="005C58EB" w:rsidRDefault="005C58EB" w:rsidP="005C58EB">
            <w:pPr>
              <w:rPr>
                <w:ins w:id="239" w:author="Cameron, Elizabeth" w:date="2013-06-24T12:20:00Z"/>
              </w:rPr>
            </w:pPr>
            <w:ins w:id="240" w:author="Cameron, Elizabeth" w:date="2013-06-24T12:22:00Z">
              <w:r>
                <w:t>Correct.</w:t>
              </w:r>
            </w:ins>
          </w:p>
        </w:tc>
        <w:tc>
          <w:tcPr>
            <w:tcW w:w="2340" w:type="dxa"/>
            <w:tcPrChange w:id="241" w:author="Cameron, Elizabeth" w:date="2013-06-24T12:22:00Z">
              <w:tcPr>
                <w:tcW w:w="1915" w:type="dxa"/>
              </w:tcPr>
            </w:tcPrChange>
          </w:tcPr>
          <w:p w14:paraId="5E047A63" w14:textId="77777777" w:rsidR="005C58EB" w:rsidRDefault="005C58EB" w:rsidP="005C58EB">
            <w:pPr>
              <w:rPr>
                <w:ins w:id="242" w:author="Cameron, Elizabeth" w:date="2013-06-24T12:26:00Z"/>
              </w:rPr>
            </w:pPr>
            <w:ins w:id="243" w:author="Cameron, Elizabeth" w:date="2013-06-24T12:26:00Z">
              <w:r>
                <w:t xml:space="preserve">Incorrect. </w:t>
              </w:r>
            </w:ins>
          </w:p>
          <w:p w14:paraId="6CD8156F" w14:textId="77777777" w:rsidR="005C58EB" w:rsidRDefault="005C58EB" w:rsidP="005C58EB">
            <w:pPr>
              <w:rPr>
                <w:ins w:id="244" w:author="Cameron, Elizabeth" w:date="2013-06-24T12:26:00Z"/>
              </w:rPr>
            </w:pPr>
          </w:p>
          <w:p w14:paraId="38BB2BA0" w14:textId="77777777" w:rsidR="005C58EB" w:rsidRDefault="005C58EB" w:rsidP="00400824">
            <w:pPr>
              <w:rPr>
                <w:ins w:id="245" w:author="Cameron, Elizabeth" w:date="2013-06-24T12:20:00Z"/>
              </w:rPr>
            </w:pPr>
            <w:ins w:id="246" w:author="Cameron, Elizabeth" w:date="2013-06-24T12:26:00Z">
              <w:r>
                <w:t xml:space="preserve">You’re close. The unemployment </w:t>
              </w:r>
            </w:ins>
            <w:ins w:id="247" w:author="Cameron, Elizabeth" w:date="2013-06-24T12:31:00Z">
              <w:r w:rsidR="00F46F14">
                <w:t xml:space="preserve">rate </w:t>
              </w:r>
            </w:ins>
            <w:ins w:id="248" w:author="Cameron, Elizabeth" w:date="2013-06-24T12:29:00Z">
              <w:r w:rsidR="00400824">
                <w:t>changed between &lt;month1&gt; and &lt;month2&gt;</w:t>
              </w:r>
            </w:ins>
            <w:ins w:id="249" w:author="Cameron, Elizabeth" w:date="2013-06-24T12:26:00Z">
              <w:r>
                <w:t>, but it did not increase.</w:t>
              </w:r>
            </w:ins>
          </w:p>
        </w:tc>
        <w:tc>
          <w:tcPr>
            <w:tcW w:w="2160" w:type="dxa"/>
            <w:tcPrChange w:id="250" w:author="Cameron, Elizabeth" w:date="2013-06-24T12:22:00Z">
              <w:tcPr>
                <w:tcW w:w="1915" w:type="dxa"/>
              </w:tcPr>
            </w:tcPrChange>
          </w:tcPr>
          <w:p w14:paraId="7F856CF7" w14:textId="77777777" w:rsidR="005C58EB" w:rsidRDefault="00400824" w:rsidP="005C58EB">
            <w:pPr>
              <w:rPr>
                <w:ins w:id="251" w:author="Cameron, Elizabeth" w:date="2013-06-24T12:27:00Z"/>
              </w:rPr>
            </w:pPr>
            <w:ins w:id="252" w:author="Cameron, Elizabeth" w:date="2013-06-24T12:27:00Z">
              <w:r>
                <w:t>Incorrect.</w:t>
              </w:r>
            </w:ins>
          </w:p>
          <w:p w14:paraId="3CB249C0" w14:textId="77777777" w:rsidR="00400824" w:rsidRDefault="00400824" w:rsidP="005C58EB">
            <w:pPr>
              <w:rPr>
                <w:ins w:id="253" w:author="Cameron, Elizabeth" w:date="2013-06-24T12:27:00Z"/>
              </w:rPr>
            </w:pPr>
          </w:p>
          <w:p w14:paraId="1EC414B5" w14:textId="77777777" w:rsidR="00400824" w:rsidRDefault="00400824" w:rsidP="005C58EB">
            <w:pPr>
              <w:rPr>
                <w:ins w:id="254" w:author="Cameron, Elizabeth" w:date="2013-06-24T12:20:00Z"/>
              </w:rPr>
            </w:pPr>
            <w:ins w:id="255" w:author="Cameron, Elizabeth" w:date="2013-06-24T12:28:00Z">
              <w:r>
                <w:t xml:space="preserve">The unemployment rate did not change between </w:t>
              </w:r>
            </w:ins>
            <w:ins w:id="256" w:author="Cameron, Elizabeth" w:date="2013-06-24T12:29:00Z">
              <w:r>
                <w:t>&lt;</w:t>
              </w:r>
            </w:ins>
            <w:ins w:id="257" w:author="Cameron, Elizabeth" w:date="2013-06-24T12:28:00Z">
              <w:r>
                <w:t>month1</w:t>
              </w:r>
            </w:ins>
            <w:ins w:id="258" w:author="Cameron, Elizabeth" w:date="2013-06-24T12:29:00Z">
              <w:r>
                <w:t>&gt;</w:t>
              </w:r>
            </w:ins>
            <w:ins w:id="259" w:author="Cameron, Elizabeth" w:date="2013-06-24T12:28:00Z">
              <w:r>
                <w:t xml:space="preserve"> and </w:t>
              </w:r>
            </w:ins>
            <w:ins w:id="260" w:author="Cameron, Elizabeth" w:date="2013-06-24T12:29:00Z">
              <w:r>
                <w:t>&lt;</w:t>
              </w:r>
            </w:ins>
            <w:ins w:id="261" w:author="Cameron, Elizabeth" w:date="2013-06-24T12:28:00Z">
              <w:r>
                <w:t>month2</w:t>
              </w:r>
            </w:ins>
            <w:ins w:id="262" w:author="Cameron, Elizabeth" w:date="2013-06-24T12:29:00Z">
              <w:r>
                <w:t>&gt;</w:t>
              </w:r>
            </w:ins>
            <w:ins w:id="263" w:author="Cameron, Elizabeth" w:date="2013-06-24T12:28:00Z">
              <w:r>
                <w:t>.</w:t>
              </w:r>
            </w:ins>
          </w:p>
        </w:tc>
      </w:tr>
      <w:tr w:rsidR="005C58EB" w14:paraId="5DF3EC77" w14:textId="77777777" w:rsidTr="005C58EB">
        <w:trPr>
          <w:ins w:id="264" w:author="Cameron, Elizabeth" w:date="2013-06-24T12:20:00Z"/>
        </w:trPr>
        <w:tc>
          <w:tcPr>
            <w:tcW w:w="2358" w:type="dxa"/>
            <w:tcPrChange w:id="265" w:author="Cameron, Elizabeth" w:date="2013-06-24T12:22:00Z">
              <w:tcPr>
                <w:tcW w:w="1915" w:type="dxa"/>
              </w:tcPr>
            </w:tcPrChange>
          </w:tcPr>
          <w:p w14:paraId="3A32119D" w14:textId="77777777" w:rsidR="005C58EB" w:rsidRDefault="005C58EB" w:rsidP="005C58EB">
            <w:pPr>
              <w:rPr>
                <w:ins w:id="266" w:author="Cameron, Elizabeth" w:date="2013-06-24T12:20:00Z"/>
              </w:rPr>
            </w:pPr>
            <w:ins w:id="267" w:author="Cameron, Elizabeth" w:date="2013-06-24T12:22:00Z">
              <w:r>
                <w:t>Response: Decreased</w:t>
              </w:r>
            </w:ins>
          </w:p>
        </w:tc>
        <w:tc>
          <w:tcPr>
            <w:tcW w:w="2070" w:type="dxa"/>
            <w:tcPrChange w:id="268" w:author="Cameron, Elizabeth" w:date="2013-06-24T12:22:00Z">
              <w:tcPr>
                <w:tcW w:w="1915" w:type="dxa"/>
              </w:tcPr>
            </w:tcPrChange>
          </w:tcPr>
          <w:p w14:paraId="2DDA7F90" w14:textId="77777777" w:rsidR="005C58EB" w:rsidRDefault="005C58EB" w:rsidP="005C58EB">
            <w:pPr>
              <w:rPr>
                <w:ins w:id="269" w:author="Cameron, Elizabeth" w:date="2013-06-24T12:26:00Z"/>
              </w:rPr>
            </w:pPr>
            <w:ins w:id="270" w:author="Cameron, Elizabeth" w:date="2013-06-24T12:25:00Z">
              <w:r>
                <w:t xml:space="preserve">Incorrect. </w:t>
              </w:r>
            </w:ins>
          </w:p>
          <w:p w14:paraId="325C94C0" w14:textId="77777777" w:rsidR="005C58EB" w:rsidRDefault="005C58EB" w:rsidP="005C58EB">
            <w:pPr>
              <w:rPr>
                <w:ins w:id="271" w:author="Cameron, Elizabeth" w:date="2013-06-24T12:26:00Z"/>
              </w:rPr>
            </w:pPr>
          </w:p>
          <w:p w14:paraId="24C350A2" w14:textId="77777777" w:rsidR="005C58EB" w:rsidRDefault="00400824" w:rsidP="005C58EB">
            <w:pPr>
              <w:rPr>
                <w:ins w:id="272" w:author="Cameron, Elizabeth" w:date="2013-06-24T12:20:00Z"/>
              </w:rPr>
            </w:pPr>
            <w:ins w:id="273" w:author="Cameron, Elizabeth" w:date="2013-06-24T12:29:00Z">
              <w:r>
                <w:t xml:space="preserve">You’re close. The unemployment </w:t>
              </w:r>
            </w:ins>
            <w:ins w:id="274" w:author="Cameron, Elizabeth" w:date="2013-06-24T12:31:00Z">
              <w:r w:rsidR="00F46F14">
                <w:t xml:space="preserve">rate </w:t>
              </w:r>
            </w:ins>
            <w:ins w:id="275" w:author="Cameron, Elizabeth" w:date="2013-06-24T12:29:00Z">
              <w:r>
                <w:t>changed between &lt;month1&gt; and &lt;month2&gt;, but it did not decrease.</w:t>
              </w:r>
            </w:ins>
          </w:p>
        </w:tc>
        <w:tc>
          <w:tcPr>
            <w:tcW w:w="2340" w:type="dxa"/>
            <w:tcPrChange w:id="276" w:author="Cameron, Elizabeth" w:date="2013-06-24T12:22:00Z">
              <w:tcPr>
                <w:tcW w:w="1915" w:type="dxa"/>
              </w:tcPr>
            </w:tcPrChange>
          </w:tcPr>
          <w:p w14:paraId="73F92A3E" w14:textId="77777777" w:rsidR="005C58EB" w:rsidRDefault="005C58EB" w:rsidP="005C58EB">
            <w:pPr>
              <w:rPr>
                <w:ins w:id="277" w:author="Cameron, Elizabeth" w:date="2013-06-24T12:20:00Z"/>
              </w:rPr>
            </w:pPr>
            <w:ins w:id="278" w:author="Cameron, Elizabeth" w:date="2013-06-24T12:22:00Z">
              <w:r>
                <w:t>Correct.</w:t>
              </w:r>
            </w:ins>
          </w:p>
        </w:tc>
        <w:tc>
          <w:tcPr>
            <w:tcW w:w="2160" w:type="dxa"/>
            <w:tcPrChange w:id="279" w:author="Cameron, Elizabeth" w:date="2013-06-24T12:22:00Z">
              <w:tcPr>
                <w:tcW w:w="1915" w:type="dxa"/>
              </w:tcPr>
            </w:tcPrChange>
          </w:tcPr>
          <w:p w14:paraId="38D69318" w14:textId="77777777" w:rsidR="00400824" w:rsidRDefault="00400824" w:rsidP="00400824">
            <w:pPr>
              <w:rPr>
                <w:ins w:id="280" w:author="Cameron, Elizabeth" w:date="2013-06-24T12:29:00Z"/>
              </w:rPr>
            </w:pPr>
            <w:ins w:id="281" w:author="Cameron, Elizabeth" w:date="2013-06-24T12:29:00Z">
              <w:r>
                <w:t>Incorrect.</w:t>
              </w:r>
            </w:ins>
          </w:p>
          <w:p w14:paraId="1AD5E241" w14:textId="77777777" w:rsidR="00400824" w:rsidRDefault="00400824" w:rsidP="00400824">
            <w:pPr>
              <w:rPr>
                <w:ins w:id="282" w:author="Cameron, Elizabeth" w:date="2013-06-24T12:29:00Z"/>
              </w:rPr>
            </w:pPr>
          </w:p>
          <w:p w14:paraId="1A55859F" w14:textId="77777777" w:rsidR="005C58EB" w:rsidRDefault="00400824" w:rsidP="00400824">
            <w:pPr>
              <w:rPr>
                <w:ins w:id="283" w:author="Cameron, Elizabeth" w:date="2013-06-24T12:20:00Z"/>
              </w:rPr>
            </w:pPr>
            <w:ins w:id="284" w:author="Cameron, Elizabeth" w:date="2013-06-24T12:29:00Z">
              <w:r>
                <w:t>The unemployment rate did not change between &lt;month1&gt; and &lt;month2&gt;.</w:t>
              </w:r>
            </w:ins>
          </w:p>
        </w:tc>
      </w:tr>
      <w:tr w:rsidR="005C58EB" w14:paraId="793ECDE1" w14:textId="77777777" w:rsidTr="005C58EB">
        <w:trPr>
          <w:ins w:id="285" w:author="Cameron, Elizabeth" w:date="2013-06-24T12:20:00Z"/>
        </w:trPr>
        <w:tc>
          <w:tcPr>
            <w:tcW w:w="2358" w:type="dxa"/>
            <w:tcPrChange w:id="286" w:author="Cameron, Elizabeth" w:date="2013-06-24T12:22:00Z">
              <w:tcPr>
                <w:tcW w:w="1915" w:type="dxa"/>
              </w:tcPr>
            </w:tcPrChange>
          </w:tcPr>
          <w:p w14:paraId="71C38AE9" w14:textId="77777777" w:rsidR="005C58EB" w:rsidRDefault="005C58EB" w:rsidP="005C58EB">
            <w:pPr>
              <w:rPr>
                <w:ins w:id="287" w:author="Cameron, Elizabeth" w:date="2013-06-24T12:20:00Z"/>
              </w:rPr>
            </w:pPr>
            <w:ins w:id="288" w:author="Cameron, Elizabeth" w:date="2013-06-24T12:22:00Z">
              <w:r>
                <w:t>Response: Same</w:t>
              </w:r>
            </w:ins>
          </w:p>
        </w:tc>
        <w:tc>
          <w:tcPr>
            <w:tcW w:w="2070" w:type="dxa"/>
            <w:tcPrChange w:id="289" w:author="Cameron, Elizabeth" w:date="2013-06-24T12:22:00Z">
              <w:tcPr>
                <w:tcW w:w="1915" w:type="dxa"/>
              </w:tcPr>
            </w:tcPrChange>
          </w:tcPr>
          <w:p w14:paraId="75B50C3F" w14:textId="77777777" w:rsidR="005C58EB" w:rsidRDefault="00400824" w:rsidP="005C58EB">
            <w:pPr>
              <w:rPr>
                <w:ins w:id="290" w:author="Cameron, Elizabeth" w:date="2013-06-24T12:27:00Z"/>
              </w:rPr>
            </w:pPr>
            <w:ins w:id="291" w:author="Cameron, Elizabeth" w:date="2013-06-24T12:27:00Z">
              <w:r>
                <w:t>Incorrect.</w:t>
              </w:r>
            </w:ins>
          </w:p>
          <w:p w14:paraId="3DA3B39D" w14:textId="77777777" w:rsidR="00400824" w:rsidRDefault="00400824" w:rsidP="005C58EB">
            <w:pPr>
              <w:rPr>
                <w:ins w:id="292" w:author="Cameron, Elizabeth" w:date="2013-06-24T12:27:00Z"/>
              </w:rPr>
            </w:pPr>
          </w:p>
          <w:p w14:paraId="4C2E6913" w14:textId="77777777" w:rsidR="00400824" w:rsidRDefault="00400824" w:rsidP="005C58EB">
            <w:pPr>
              <w:rPr>
                <w:ins w:id="293" w:author="Cameron, Elizabeth" w:date="2013-06-24T12:20:00Z"/>
              </w:rPr>
            </w:pPr>
            <w:ins w:id="294" w:author="Cameron, Elizabeth" w:date="2013-06-24T12:27:00Z">
              <w:r>
                <w:t xml:space="preserve">The unemployment rate </w:t>
              </w:r>
            </w:ins>
            <w:ins w:id="295" w:author="Cameron, Elizabeth" w:date="2013-06-24T12:30:00Z">
              <w:r>
                <w:t>changed between &lt;month1&gt; and &lt;month2&gt;. Did it increase or decrease?</w:t>
              </w:r>
            </w:ins>
          </w:p>
        </w:tc>
        <w:tc>
          <w:tcPr>
            <w:tcW w:w="2340" w:type="dxa"/>
            <w:tcPrChange w:id="296" w:author="Cameron, Elizabeth" w:date="2013-06-24T12:22:00Z">
              <w:tcPr>
                <w:tcW w:w="1915" w:type="dxa"/>
              </w:tcPr>
            </w:tcPrChange>
          </w:tcPr>
          <w:p w14:paraId="2B81CBFB" w14:textId="77777777" w:rsidR="00400824" w:rsidRDefault="00400824" w:rsidP="00400824">
            <w:pPr>
              <w:rPr>
                <w:ins w:id="297" w:author="Cameron, Elizabeth" w:date="2013-06-24T12:27:00Z"/>
              </w:rPr>
            </w:pPr>
            <w:ins w:id="298" w:author="Cameron, Elizabeth" w:date="2013-06-24T12:27:00Z">
              <w:r>
                <w:t>Incorrect.</w:t>
              </w:r>
            </w:ins>
          </w:p>
          <w:p w14:paraId="2D7B1A00" w14:textId="77777777" w:rsidR="00400824" w:rsidRDefault="00400824" w:rsidP="00400824">
            <w:pPr>
              <w:rPr>
                <w:ins w:id="299" w:author="Cameron, Elizabeth" w:date="2013-06-24T12:27:00Z"/>
              </w:rPr>
            </w:pPr>
          </w:p>
          <w:p w14:paraId="66A14638" w14:textId="77777777" w:rsidR="005C58EB" w:rsidRDefault="00400824" w:rsidP="00400824">
            <w:pPr>
              <w:rPr>
                <w:ins w:id="300" w:author="Cameron, Elizabeth" w:date="2013-06-24T12:20:00Z"/>
              </w:rPr>
            </w:pPr>
            <w:ins w:id="301" w:author="Cameron, Elizabeth" w:date="2013-06-24T12:30:00Z">
              <w:r>
                <w:t>The unemployment rate changed between &lt;month1&gt; and &lt;month2&gt;. Did it increase or decrease?</w:t>
              </w:r>
            </w:ins>
          </w:p>
        </w:tc>
        <w:tc>
          <w:tcPr>
            <w:tcW w:w="2160" w:type="dxa"/>
            <w:tcPrChange w:id="302" w:author="Cameron, Elizabeth" w:date="2013-06-24T12:22:00Z">
              <w:tcPr>
                <w:tcW w:w="1915" w:type="dxa"/>
              </w:tcPr>
            </w:tcPrChange>
          </w:tcPr>
          <w:p w14:paraId="540FB27A" w14:textId="77777777" w:rsidR="005C58EB" w:rsidRDefault="005C58EB" w:rsidP="005C58EB">
            <w:pPr>
              <w:rPr>
                <w:ins w:id="303" w:author="Cameron, Elizabeth" w:date="2013-06-24T12:20:00Z"/>
              </w:rPr>
            </w:pPr>
            <w:ins w:id="304" w:author="Cameron, Elizabeth" w:date="2013-06-24T12:23:00Z">
              <w:r>
                <w:t>Correct.</w:t>
              </w:r>
            </w:ins>
          </w:p>
        </w:tc>
      </w:tr>
    </w:tbl>
    <w:p w14:paraId="796D2F97" w14:textId="77777777" w:rsidR="005C58EB" w:rsidRDefault="005C58EB" w:rsidP="005C58EB">
      <w:pPr>
        <w:rPr>
          <w:ins w:id="305" w:author="Cameron, Elizabeth" w:date="2013-06-24T14:22:00Z"/>
        </w:rPr>
      </w:pPr>
    </w:p>
    <w:p w14:paraId="6CC7A19F" w14:textId="77777777" w:rsidR="007F5F9E" w:rsidRDefault="007F5F9E" w:rsidP="005C58EB">
      <w:pPr>
        <w:rPr>
          <w:ins w:id="306" w:author="Cameron, Elizabeth" w:date="2013-06-24T14:22:00Z"/>
        </w:rPr>
      </w:pPr>
      <w:ins w:id="307" w:author="Cameron, Elizabeth" w:date="2013-06-24T14:24:00Z">
        <w:r>
          <w:lastRenderedPageBreak/>
          <w:t xml:space="preserve">After </w:t>
        </w:r>
      </w:ins>
      <w:ins w:id="308" w:author="Cameron, Elizabeth" w:date="2013-06-24T14:22:00Z">
        <w:r>
          <w:t>Second Incorrect Try:</w:t>
        </w:r>
      </w:ins>
    </w:p>
    <w:tbl>
      <w:tblPr>
        <w:tblStyle w:val="TableGrid"/>
        <w:tblW w:w="0" w:type="auto"/>
        <w:tblLook w:val="04A0" w:firstRow="1" w:lastRow="0" w:firstColumn="1" w:lastColumn="0" w:noHBand="0" w:noVBand="1"/>
      </w:tblPr>
      <w:tblGrid>
        <w:gridCol w:w="3192"/>
        <w:gridCol w:w="3192"/>
        <w:gridCol w:w="3192"/>
      </w:tblGrid>
      <w:tr w:rsidR="007F5F9E" w14:paraId="4D341D44" w14:textId="77777777" w:rsidTr="007F5F9E">
        <w:trPr>
          <w:ins w:id="309" w:author="Cameron, Elizabeth" w:date="2013-06-24T14:22:00Z"/>
        </w:trPr>
        <w:tc>
          <w:tcPr>
            <w:tcW w:w="3192" w:type="dxa"/>
          </w:tcPr>
          <w:p w14:paraId="41905503" w14:textId="77777777" w:rsidR="007F5F9E" w:rsidRDefault="007F5F9E" w:rsidP="005C58EB">
            <w:pPr>
              <w:rPr>
                <w:ins w:id="310" w:author="Cameron, Elizabeth" w:date="2013-06-24T14:22:00Z"/>
              </w:rPr>
            </w:pPr>
            <w:ins w:id="311" w:author="Cameron, Elizabeth" w:date="2013-06-24T14:22:00Z">
              <w:r>
                <w:t>Answer: Increased</w:t>
              </w:r>
            </w:ins>
          </w:p>
        </w:tc>
        <w:tc>
          <w:tcPr>
            <w:tcW w:w="3192" w:type="dxa"/>
          </w:tcPr>
          <w:p w14:paraId="591A1E7E" w14:textId="77777777" w:rsidR="007F5F9E" w:rsidRDefault="007F5F9E" w:rsidP="005C58EB">
            <w:pPr>
              <w:rPr>
                <w:ins w:id="312" w:author="Cameron, Elizabeth" w:date="2013-06-24T14:22:00Z"/>
              </w:rPr>
            </w:pPr>
            <w:ins w:id="313" w:author="Cameron, Elizabeth" w:date="2013-06-24T14:22:00Z">
              <w:r>
                <w:t>Answer: Decreased</w:t>
              </w:r>
            </w:ins>
          </w:p>
        </w:tc>
        <w:tc>
          <w:tcPr>
            <w:tcW w:w="3192" w:type="dxa"/>
          </w:tcPr>
          <w:p w14:paraId="5A10AFC6" w14:textId="77777777" w:rsidR="007F5F9E" w:rsidRDefault="007F5F9E" w:rsidP="005C58EB">
            <w:pPr>
              <w:rPr>
                <w:ins w:id="314" w:author="Cameron, Elizabeth" w:date="2013-06-24T14:22:00Z"/>
              </w:rPr>
            </w:pPr>
            <w:ins w:id="315" w:author="Cameron, Elizabeth" w:date="2013-06-24T14:22:00Z">
              <w:r>
                <w:t>Answer: Same</w:t>
              </w:r>
            </w:ins>
          </w:p>
        </w:tc>
      </w:tr>
      <w:tr w:rsidR="007F5F9E" w14:paraId="01843252" w14:textId="77777777" w:rsidTr="007F5F9E">
        <w:trPr>
          <w:ins w:id="316" w:author="Cameron, Elizabeth" w:date="2013-06-24T14:22:00Z"/>
        </w:trPr>
        <w:tc>
          <w:tcPr>
            <w:tcW w:w="3192" w:type="dxa"/>
          </w:tcPr>
          <w:p w14:paraId="6353877A" w14:textId="77777777" w:rsidR="007F5F9E" w:rsidRDefault="007F5F9E" w:rsidP="007F5F9E">
            <w:pPr>
              <w:rPr>
                <w:ins w:id="317" w:author="Cameron, Elizabeth" w:date="2013-06-24T14:23:00Z"/>
              </w:rPr>
            </w:pPr>
            <w:ins w:id="318" w:author="Cameron, Elizabeth" w:date="2013-06-24T14:23:00Z">
              <w:r>
                <w:t>Incorrect.</w:t>
              </w:r>
            </w:ins>
          </w:p>
          <w:p w14:paraId="168141FE" w14:textId="77777777" w:rsidR="007F5F9E" w:rsidRDefault="007F5F9E" w:rsidP="007F5F9E">
            <w:pPr>
              <w:rPr>
                <w:ins w:id="319" w:author="Cameron, Elizabeth" w:date="2013-06-24T14:23:00Z"/>
              </w:rPr>
            </w:pPr>
          </w:p>
          <w:p w14:paraId="77CD6B9C" w14:textId="77777777" w:rsidR="007F5F9E" w:rsidRDefault="007F5F9E" w:rsidP="007F5F9E">
            <w:pPr>
              <w:rPr>
                <w:ins w:id="320" w:author="Cameron, Elizabeth" w:date="2013-06-24T14:22:00Z"/>
              </w:rPr>
            </w:pPr>
            <w:ins w:id="321" w:author="Cameron, Elizabeth" w:date="2013-06-24T14:23:00Z">
              <w:r>
                <w:t>The unemployment rate increased between &lt;month1&gt; and &lt;month2&gt;.</w:t>
              </w:r>
            </w:ins>
          </w:p>
        </w:tc>
        <w:tc>
          <w:tcPr>
            <w:tcW w:w="3192" w:type="dxa"/>
          </w:tcPr>
          <w:p w14:paraId="1EA644AC" w14:textId="77777777" w:rsidR="007F5F9E" w:rsidRDefault="007F5F9E" w:rsidP="007F5F9E">
            <w:pPr>
              <w:rPr>
                <w:ins w:id="322" w:author="Cameron, Elizabeth" w:date="2013-06-24T14:23:00Z"/>
              </w:rPr>
            </w:pPr>
            <w:ins w:id="323" w:author="Cameron, Elizabeth" w:date="2013-06-24T14:23:00Z">
              <w:r>
                <w:t>Incorrect.</w:t>
              </w:r>
            </w:ins>
          </w:p>
          <w:p w14:paraId="6BA53DD8" w14:textId="77777777" w:rsidR="007F5F9E" w:rsidRDefault="007F5F9E" w:rsidP="007F5F9E">
            <w:pPr>
              <w:rPr>
                <w:ins w:id="324" w:author="Cameron, Elizabeth" w:date="2013-06-24T14:23:00Z"/>
              </w:rPr>
            </w:pPr>
          </w:p>
          <w:p w14:paraId="3D426C9F" w14:textId="77777777" w:rsidR="007F5F9E" w:rsidRDefault="007F5F9E" w:rsidP="007F5F9E">
            <w:pPr>
              <w:rPr>
                <w:ins w:id="325" w:author="Cameron, Elizabeth" w:date="2013-06-24T14:22:00Z"/>
              </w:rPr>
            </w:pPr>
            <w:ins w:id="326" w:author="Cameron, Elizabeth" w:date="2013-06-24T14:23:00Z">
              <w:r>
                <w:t>The unemployment rate decreased between &lt;month1&gt; and &lt;month2&gt;.</w:t>
              </w:r>
            </w:ins>
          </w:p>
        </w:tc>
        <w:tc>
          <w:tcPr>
            <w:tcW w:w="3192" w:type="dxa"/>
          </w:tcPr>
          <w:p w14:paraId="384DF1FE" w14:textId="77777777" w:rsidR="007F5F9E" w:rsidRDefault="007F5F9E" w:rsidP="007F5F9E">
            <w:pPr>
              <w:rPr>
                <w:ins w:id="327" w:author="Cameron, Elizabeth" w:date="2013-06-24T14:23:00Z"/>
              </w:rPr>
            </w:pPr>
            <w:ins w:id="328" w:author="Cameron, Elizabeth" w:date="2013-06-24T14:23:00Z">
              <w:r>
                <w:t>Incorrect.</w:t>
              </w:r>
            </w:ins>
          </w:p>
          <w:p w14:paraId="21497C23" w14:textId="77777777" w:rsidR="007F5F9E" w:rsidRDefault="007F5F9E" w:rsidP="007F5F9E">
            <w:pPr>
              <w:rPr>
                <w:ins w:id="329" w:author="Cameron, Elizabeth" w:date="2013-06-24T14:23:00Z"/>
              </w:rPr>
            </w:pPr>
          </w:p>
          <w:p w14:paraId="1B2BFC8B" w14:textId="77777777" w:rsidR="007F5F9E" w:rsidRDefault="007F5F9E" w:rsidP="007F5F9E">
            <w:pPr>
              <w:rPr>
                <w:ins w:id="330" w:author="Cameron, Elizabeth" w:date="2013-06-24T14:22:00Z"/>
              </w:rPr>
            </w:pPr>
            <w:ins w:id="331" w:author="Cameron, Elizabeth" w:date="2013-06-24T14:23:00Z">
              <w:r>
                <w:t>The unemployment rate stayed the same between &lt;month1&gt; and &lt;month2&gt;.</w:t>
              </w:r>
            </w:ins>
          </w:p>
        </w:tc>
      </w:tr>
    </w:tbl>
    <w:p w14:paraId="478B34C0" w14:textId="77777777" w:rsidR="007F5F9E" w:rsidRPr="00945918" w:rsidRDefault="007F5F9E" w:rsidP="005C58EB"/>
    <w:p w14:paraId="42739619" w14:textId="77777777" w:rsidR="00044935" w:rsidRPr="00044935" w:rsidRDefault="00DA724A" w:rsidP="00044935">
      <w:pPr>
        <w:rPr>
          <w:u w:val="single"/>
        </w:rPr>
      </w:pPr>
      <w:r>
        <w:rPr>
          <w:u w:val="single"/>
        </w:rPr>
        <w:t>6.3.3</w:t>
      </w:r>
      <w:r w:rsidR="00044935">
        <w:rPr>
          <w:u w:val="single"/>
        </w:rPr>
        <w:t xml:space="preserve"> Question 2:</w:t>
      </w:r>
    </w:p>
    <w:p w14:paraId="6752150C" w14:textId="77777777" w:rsidR="00F4665A" w:rsidRPr="008C7884" w:rsidRDefault="00DA724A" w:rsidP="002014A1">
      <w:pPr>
        <w:pStyle w:val="ListParagraph"/>
        <w:numPr>
          <w:ilvl w:val="0"/>
          <w:numId w:val="29"/>
        </w:numPr>
      </w:pPr>
      <w:r>
        <w:t>*</w:t>
      </w:r>
      <w:r w:rsidR="00F4665A" w:rsidRPr="008C7884">
        <w:t>How does the national unemployment rate in &lt;month2&gt; compare to the natural rate of unemployment in the same month?</w:t>
      </w:r>
    </w:p>
    <w:p w14:paraId="52FE50A3" w14:textId="77777777" w:rsidR="00F4665A" w:rsidRPr="008C7884" w:rsidRDefault="00F4665A" w:rsidP="002014A1">
      <w:pPr>
        <w:pStyle w:val="ListParagraph"/>
        <w:numPr>
          <w:ilvl w:val="1"/>
          <w:numId w:val="29"/>
        </w:numPr>
      </w:pPr>
      <w:r w:rsidRPr="008C7884">
        <w:t>It is higher than the natural rate of unemployment.</w:t>
      </w:r>
    </w:p>
    <w:p w14:paraId="016870E9" w14:textId="77777777" w:rsidR="00F4665A" w:rsidRPr="008C7884" w:rsidRDefault="00F4665A" w:rsidP="002014A1">
      <w:pPr>
        <w:pStyle w:val="ListParagraph"/>
        <w:numPr>
          <w:ilvl w:val="1"/>
          <w:numId w:val="29"/>
        </w:numPr>
      </w:pPr>
      <w:r w:rsidRPr="008C7884">
        <w:t>It is lower than the natural rate of unemployment.</w:t>
      </w:r>
    </w:p>
    <w:p w14:paraId="1EC03925" w14:textId="77777777" w:rsidR="00F4665A" w:rsidRDefault="00F4665A" w:rsidP="002014A1">
      <w:pPr>
        <w:pStyle w:val="ListParagraph"/>
        <w:numPr>
          <w:ilvl w:val="1"/>
          <w:numId w:val="29"/>
        </w:numPr>
      </w:pPr>
      <w:r w:rsidRPr="008C7884">
        <w:t>It is the same than the natural rate of unemployment.</w:t>
      </w:r>
    </w:p>
    <w:p w14:paraId="4F5CF125" w14:textId="77777777" w:rsidR="00044935" w:rsidRPr="008C7884" w:rsidRDefault="00044935" w:rsidP="00044935">
      <w:pPr>
        <w:pStyle w:val="ListParagraph"/>
        <w:ind w:left="1440"/>
      </w:pPr>
    </w:p>
    <w:p w14:paraId="3B9C0055" w14:textId="77777777" w:rsidR="00F4665A" w:rsidRPr="008C7884" w:rsidRDefault="00F4665A" w:rsidP="002014A1">
      <w:pPr>
        <w:pStyle w:val="ListParagraph"/>
        <w:numPr>
          <w:ilvl w:val="0"/>
          <w:numId w:val="35"/>
        </w:numPr>
      </w:pPr>
      <w:r w:rsidRPr="008C7884">
        <w:t>&lt;month2&gt; is the same &lt;month2&gt; as in question 1.</w:t>
      </w:r>
    </w:p>
    <w:p w14:paraId="6AC57D9D" w14:textId="77777777" w:rsidR="00044935" w:rsidRDefault="00044935" w:rsidP="002014A1">
      <w:pPr>
        <w:pStyle w:val="ListParagraph"/>
        <w:numPr>
          <w:ilvl w:val="0"/>
          <w:numId w:val="35"/>
        </w:numPr>
      </w:pPr>
      <w:r>
        <w:t>Answer:</w:t>
      </w:r>
      <w:r w:rsidRPr="008C7884">
        <w:t xml:space="preserve"> </w:t>
      </w:r>
      <w:r>
        <w:t>Depends on data</w:t>
      </w:r>
    </w:p>
    <w:p w14:paraId="3570EDD7" w14:textId="77777777" w:rsidR="00044935" w:rsidRDefault="00044935" w:rsidP="002014A1">
      <w:pPr>
        <w:pStyle w:val="ListParagraph"/>
        <w:numPr>
          <w:ilvl w:val="0"/>
          <w:numId w:val="35"/>
        </w:numPr>
        <w:rPr>
          <w:ins w:id="332" w:author="Cameron, Elizabeth" w:date="2013-06-24T14:28:00Z"/>
        </w:rPr>
      </w:pPr>
      <w:r>
        <w:t xml:space="preserve">Feedback: </w:t>
      </w:r>
      <w:del w:id="333" w:author="Cameron, Elizabeth" w:date="2013-06-24T12:34:00Z">
        <w:r w:rsidDel="00A17496">
          <w:delText>TBD</w:delText>
        </w:r>
      </w:del>
    </w:p>
    <w:p w14:paraId="48612A0C" w14:textId="77777777" w:rsidR="002C3395" w:rsidRDefault="002C3395" w:rsidP="002C3395">
      <w:pPr>
        <w:rPr>
          <w:ins w:id="334" w:author="Cameron, Elizabeth" w:date="2013-06-24T12:34:00Z"/>
        </w:rPr>
      </w:pPr>
      <w:ins w:id="335" w:author="Cameron, Elizabeth" w:date="2013-06-24T14:28:00Z">
        <w:r>
          <w:t>After First Incorrect Try:</w:t>
        </w:r>
      </w:ins>
    </w:p>
    <w:tbl>
      <w:tblPr>
        <w:tblStyle w:val="TableGrid"/>
        <w:tblW w:w="0" w:type="auto"/>
        <w:tblLook w:val="04A0" w:firstRow="1" w:lastRow="0" w:firstColumn="1" w:lastColumn="0" w:noHBand="0" w:noVBand="1"/>
      </w:tblPr>
      <w:tblGrid>
        <w:gridCol w:w="2358"/>
        <w:gridCol w:w="2070"/>
        <w:gridCol w:w="2340"/>
        <w:gridCol w:w="2160"/>
      </w:tblGrid>
      <w:tr w:rsidR="00A17496" w14:paraId="788B59CD" w14:textId="77777777" w:rsidTr="00B211E6">
        <w:trPr>
          <w:ins w:id="336" w:author="Cameron, Elizabeth" w:date="2013-06-24T12:34:00Z"/>
        </w:trPr>
        <w:tc>
          <w:tcPr>
            <w:tcW w:w="2358" w:type="dxa"/>
          </w:tcPr>
          <w:p w14:paraId="5296D923" w14:textId="77777777" w:rsidR="00A17496" w:rsidRDefault="00A17496" w:rsidP="00B211E6">
            <w:pPr>
              <w:rPr>
                <w:ins w:id="337" w:author="Cameron, Elizabeth" w:date="2013-06-24T12:34:00Z"/>
              </w:rPr>
            </w:pPr>
          </w:p>
        </w:tc>
        <w:tc>
          <w:tcPr>
            <w:tcW w:w="2070" w:type="dxa"/>
          </w:tcPr>
          <w:p w14:paraId="0014F833" w14:textId="77777777" w:rsidR="00A17496" w:rsidRDefault="00A17496" w:rsidP="00A17496">
            <w:pPr>
              <w:rPr>
                <w:ins w:id="338" w:author="Cameron, Elizabeth" w:date="2013-06-24T12:34:00Z"/>
              </w:rPr>
            </w:pPr>
            <w:ins w:id="339" w:author="Cameron, Elizabeth" w:date="2013-06-24T12:34:00Z">
              <w:r>
                <w:t>Answer: Higher</w:t>
              </w:r>
            </w:ins>
          </w:p>
        </w:tc>
        <w:tc>
          <w:tcPr>
            <w:tcW w:w="2340" w:type="dxa"/>
          </w:tcPr>
          <w:p w14:paraId="3F825FE5" w14:textId="77777777" w:rsidR="00A17496" w:rsidRDefault="00A17496" w:rsidP="00A17496">
            <w:pPr>
              <w:rPr>
                <w:ins w:id="340" w:author="Cameron, Elizabeth" w:date="2013-06-24T12:34:00Z"/>
              </w:rPr>
            </w:pPr>
            <w:ins w:id="341" w:author="Cameron, Elizabeth" w:date="2013-06-24T12:34:00Z">
              <w:r>
                <w:t>Answer: Lower</w:t>
              </w:r>
            </w:ins>
          </w:p>
        </w:tc>
        <w:tc>
          <w:tcPr>
            <w:tcW w:w="2160" w:type="dxa"/>
          </w:tcPr>
          <w:p w14:paraId="07A5A3D8" w14:textId="77777777" w:rsidR="00A17496" w:rsidRDefault="00A17496" w:rsidP="00B211E6">
            <w:pPr>
              <w:rPr>
                <w:ins w:id="342" w:author="Cameron, Elizabeth" w:date="2013-06-24T12:34:00Z"/>
              </w:rPr>
            </w:pPr>
            <w:ins w:id="343" w:author="Cameron, Elizabeth" w:date="2013-06-24T12:34:00Z">
              <w:r>
                <w:t>Answer: Same</w:t>
              </w:r>
            </w:ins>
          </w:p>
        </w:tc>
      </w:tr>
      <w:tr w:rsidR="00A17496" w14:paraId="34DB709F" w14:textId="77777777" w:rsidTr="00B211E6">
        <w:trPr>
          <w:ins w:id="344" w:author="Cameron, Elizabeth" w:date="2013-06-24T12:34:00Z"/>
        </w:trPr>
        <w:tc>
          <w:tcPr>
            <w:tcW w:w="2358" w:type="dxa"/>
          </w:tcPr>
          <w:p w14:paraId="1501007E" w14:textId="77777777" w:rsidR="00A17496" w:rsidRDefault="00A17496" w:rsidP="00A17496">
            <w:pPr>
              <w:rPr>
                <w:ins w:id="345" w:author="Cameron, Elizabeth" w:date="2013-06-24T12:34:00Z"/>
              </w:rPr>
            </w:pPr>
            <w:ins w:id="346" w:author="Cameron, Elizabeth" w:date="2013-06-24T12:34:00Z">
              <w:r>
                <w:t>Response: Higher</w:t>
              </w:r>
            </w:ins>
          </w:p>
        </w:tc>
        <w:tc>
          <w:tcPr>
            <w:tcW w:w="2070" w:type="dxa"/>
          </w:tcPr>
          <w:p w14:paraId="627C8E5B" w14:textId="77777777" w:rsidR="00A17496" w:rsidRDefault="00A17496" w:rsidP="00B211E6">
            <w:pPr>
              <w:rPr>
                <w:ins w:id="347" w:author="Cameron, Elizabeth" w:date="2013-06-24T12:34:00Z"/>
              </w:rPr>
            </w:pPr>
            <w:ins w:id="348" w:author="Cameron, Elizabeth" w:date="2013-06-24T12:34:00Z">
              <w:r>
                <w:t>Correct.</w:t>
              </w:r>
            </w:ins>
          </w:p>
        </w:tc>
        <w:tc>
          <w:tcPr>
            <w:tcW w:w="2340" w:type="dxa"/>
          </w:tcPr>
          <w:p w14:paraId="5F6E15D1" w14:textId="77777777" w:rsidR="00A17496" w:rsidRDefault="00A17496" w:rsidP="00B211E6">
            <w:pPr>
              <w:rPr>
                <w:ins w:id="349" w:author="Cameron, Elizabeth" w:date="2013-06-24T12:34:00Z"/>
              </w:rPr>
            </w:pPr>
            <w:ins w:id="350" w:author="Cameron, Elizabeth" w:date="2013-06-24T12:34:00Z">
              <w:r>
                <w:t xml:space="preserve">Incorrect. </w:t>
              </w:r>
            </w:ins>
          </w:p>
          <w:p w14:paraId="1D47EE2F" w14:textId="77777777" w:rsidR="00A17496" w:rsidRDefault="00A17496" w:rsidP="00B211E6">
            <w:pPr>
              <w:rPr>
                <w:ins w:id="351" w:author="Cameron, Elizabeth" w:date="2013-06-24T12:34:00Z"/>
              </w:rPr>
            </w:pPr>
          </w:p>
          <w:p w14:paraId="6B895331" w14:textId="77777777" w:rsidR="00A17496" w:rsidRDefault="0096077B" w:rsidP="0096077B">
            <w:pPr>
              <w:rPr>
                <w:ins w:id="352" w:author="Cameron, Elizabeth" w:date="2013-06-24T12:34:00Z"/>
              </w:rPr>
            </w:pPr>
            <w:ins w:id="353" w:author="Cameron, Elizabeth" w:date="2013-06-24T13:26:00Z">
              <w:r>
                <w:t xml:space="preserve">You’re close. </w:t>
              </w:r>
            </w:ins>
            <w:ins w:id="354" w:author="Cameron, Elizabeth" w:date="2013-06-24T14:53:00Z">
              <w:r w:rsidR="002671B9">
                <w:t>In &lt;month2&gt;, the</w:t>
              </w:r>
            </w:ins>
            <w:ins w:id="355" w:author="Cameron, Elizabeth" w:date="2013-06-24T13:26:00Z">
              <w:r>
                <w:t xml:space="preserve"> unemployment rate is different than the natural </w:t>
              </w:r>
            </w:ins>
            <w:ins w:id="356" w:author="Cameron, Elizabeth" w:date="2013-06-24T13:28:00Z">
              <w:r>
                <w:t xml:space="preserve">rate of </w:t>
              </w:r>
            </w:ins>
            <w:ins w:id="357" w:author="Cameron, Elizabeth" w:date="2013-06-24T13:26:00Z">
              <w:r>
                <w:t>unemployment, but it is not higher.</w:t>
              </w:r>
            </w:ins>
          </w:p>
        </w:tc>
        <w:tc>
          <w:tcPr>
            <w:tcW w:w="2160" w:type="dxa"/>
          </w:tcPr>
          <w:p w14:paraId="0E498201" w14:textId="77777777" w:rsidR="00A17496" w:rsidRDefault="00A17496" w:rsidP="00B211E6">
            <w:pPr>
              <w:rPr>
                <w:ins w:id="358" w:author="Cameron, Elizabeth" w:date="2013-06-24T12:34:00Z"/>
              </w:rPr>
            </w:pPr>
            <w:ins w:id="359" w:author="Cameron, Elizabeth" w:date="2013-06-24T12:34:00Z">
              <w:r>
                <w:t>Incorrect.</w:t>
              </w:r>
            </w:ins>
          </w:p>
          <w:p w14:paraId="350D15F0" w14:textId="77777777" w:rsidR="00A17496" w:rsidRDefault="00A17496" w:rsidP="00B211E6">
            <w:pPr>
              <w:rPr>
                <w:ins w:id="360" w:author="Cameron, Elizabeth" w:date="2013-06-24T12:34:00Z"/>
              </w:rPr>
            </w:pPr>
          </w:p>
          <w:p w14:paraId="520F6D28" w14:textId="77777777" w:rsidR="00A17496" w:rsidRDefault="002671B9" w:rsidP="00B211E6">
            <w:pPr>
              <w:rPr>
                <w:ins w:id="361" w:author="Cameron, Elizabeth" w:date="2013-06-24T12:34:00Z"/>
              </w:rPr>
            </w:pPr>
            <w:ins w:id="362" w:author="Cameron, Elizabeth" w:date="2013-06-24T14:53:00Z">
              <w:r>
                <w:t>In &lt;month2&gt;, the</w:t>
              </w:r>
            </w:ins>
            <w:ins w:id="363" w:author="Cameron, Elizabeth" w:date="2013-06-24T13:31:00Z">
              <w:r w:rsidR="0096077B">
                <w:t xml:space="preserve"> unemployment rate is not different than the natural rate of unemployment.</w:t>
              </w:r>
            </w:ins>
          </w:p>
        </w:tc>
      </w:tr>
      <w:tr w:rsidR="00A17496" w14:paraId="0020A120" w14:textId="77777777" w:rsidTr="00B211E6">
        <w:trPr>
          <w:ins w:id="364" w:author="Cameron, Elizabeth" w:date="2013-06-24T12:34:00Z"/>
        </w:trPr>
        <w:tc>
          <w:tcPr>
            <w:tcW w:w="2358" w:type="dxa"/>
          </w:tcPr>
          <w:p w14:paraId="617C5C7A" w14:textId="77777777" w:rsidR="00A17496" w:rsidRDefault="00A17496" w:rsidP="00A17496">
            <w:pPr>
              <w:rPr>
                <w:ins w:id="365" w:author="Cameron, Elizabeth" w:date="2013-06-24T12:34:00Z"/>
              </w:rPr>
            </w:pPr>
            <w:ins w:id="366" w:author="Cameron, Elizabeth" w:date="2013-06-24T12:34:00Z">
              <w:r>
                <w:t>Response: Lower</w:t>
              </w:r>
            </w:ins>
          </w:p>
        </w:tc>
        <w:tc>
          <w:tcPr>
            <w:tcW w:w="2070" w:type="dxa"/>
          </w:tcPr>
          <w:p w14:paraId="7AF4908E" w14:textId="77777777" w:rsidR="00A17496" w:rsidRDefault="00A17496" w:rsidP="00B211E6">
            <w:pPr>
              <w:rPr>
                <w:ins w:id="367" w:author="Cameron, Elizabeth" w:date="2013-06-24T12:34:00Z"/>
              </w:rPr>
            </w:pPr>
            <w:ins w:id="368" w:author="Cameron, Elizabeth" w:date="2013-06-24T12:34:00Z">
              <w:r>
                <w:t xml:space="preserve">Incorrect. </w:t>
              </w:r>
            </w:ins>
          </w:p>
          <w:p w14:paraId="135A886E" w14:textId="77777777" w:rsidR="00A17496" w:rsidRDefault="00A17496" w:rsidP="00B211E6">
            <w:pPr>
              <w:rPr>
                <w:ins w:id="369" w:author="Cameron, Elizabeth" w:date="2013-06-24T12:34:00Z"/>
              </w:rPr>
            </w:pPr>
          </w:p>
          <w:p w14:paraId="1330ACB8" w14:textId="77777777" w:rsidR="00A17496" w:rsidRDefault="00A17496" w:rsidP="0096077B">
            <w:pPr>
              <w:rPr>
                <w:ins w:id="370" w:author="Cameron, Elizabeth" w:date="2013-06-24T12:34:00Z"/>
              </w:rPr>
            </w:pPr>
            <w:ins w:id="371" w:author="Cameron, Elizabeth" w:date="2013-06-24T12:34:00Z">
              <w:r>
                <w:t xml:space="preserve">You’re close. </w:t>
              </w:r>
            </w:ins>
            <w:ins w:id="372" w:author="Cameron, Elizabeth" w:date="2013-06-24T14:53:00Z">
              <w:r w:rsidR="002671B9">
                <w:t>In &lt;month2&gt;, the</w:t>
              </w:r>
            </w:ins>
            <w:ins w:id="373" w:author="Cameron, Elizabeth" w:date="2013-06-24T12:34:00Z">
              <w:r>
                <w:t xml:space="preserve"> </w:t>
              </w:r>
            </w:ins>
            <w:ins w:id="374" w:author="Cameron, Elizabeth" w:date="2013-06-24T13:26:00Z">
              <w:r w:rsidR="0096077B">
                <w:t xml:space="preserve">unemployment rate is different than the natural </w:t>
              </w:r>
            </w:ins>
            <w:ins w:id="375" w:author="Cameron, Elizabeth" w:date="2013-06-24T13:27:00Z">
              <w:r w:rsidR="0096077B">
                <w:t xml:space="preserve">rate of </w:t>
              </w:r>
            </w:ins>
            <w:ins w:id="376" w:author="Cameron, Elizabeth" w:date="2013-06-24T13:26:00Z">
              <w:r w:rsidR="0096077B">
                <w:t>unemployment, but it is not lower</w:t>
              </w:r>
            </w:ins>
            <w:ins w:id="377" w:author="Cameron, Elizabeth" w:date="2013-06-24T12:34:00Z">
              <w:r>
                <w:t>.</w:t>
              </w:r>
            </w:ins>
          </w:p>
        </w:tc>
        <w:tc>
          <w:tcPr>
            <w:tcW w:w="2340" w:type="dxa"/>
          </w:tcPr>
          <w:p w14:paraId="4D5ED0A1" w14:textId="77777777" w:rsidR="00A17496" w:rsidRDefault="00A17496" w:rsidP="00B211E6">
            <w:pPr>
              <w:rPr>
                <w:ins w:id="378" w:author="Cameron, Elizabeth" w:date="2013-06-24T12:34:00Z"/>
              </w:rPr>
            </w:pPr>
            <w:ins w:id="379" w:author="Cameron, Elizabeth" w:date="2013-06-24T12:34:00Z">
              <w:r>
                <w:t>Correct.</w:t>
              </w:r>
            </w:ins>
          </w:p>
        </w:tc>
        <w:tc>
          <w:tcPr>
            <w:tcW w:w="2160" w:type="dxa"/>
          </w:tcPr>
          <w:p w14:paraId="49769CC2" w14:textId="77777777" w:rsidR="00A17496" w:rsidRDefault="00A17496" w:rsidP="00B211E6">
            <w:pPr>
              <w:rPr>
                <w:ins w:id="380" w:author="Cameron, Elizabeth" w:date="2013-06-24T12:34:00Z"/>
              </w:rPr>
            </w:pPr>
            <w:ins w:id="381" w:author="Cameron, Elizabeth" w:date="2013-06-24T12:34:00Z">
              <w:r>
                <w:t>Incorrect.</w:t>
              </w:r>
            </w:ins>
          </w:p>
          <w:p w14:paraId="6668AA5F" w14:textId="77777777" w:rsidR="00A17496" w:rsidRDefault="00A17496" w:rsidP="00B211E6">
            <w:pPr>
              <w:rPr>
                <w:ins w:id="382" w:author="Cameron, Elizabeth" w:date="2013-06-24T12:34:00Z"/>
              </w:rPr>
            </w:pPr>
          </w:p>
          <w:p w14:paraId="585CEDEE" w14:textId="77777777" w:rsidR="00A17496" w:rsidRDefault="002671B9" w:rsidP="00B211E6">
            <w:pPr>
              <w:rPr>
                <w:ins w:id="383" w:author="Cameron, Elizabeth" w:date="2013-06-24T12:34:00Z"/>
              </w:rPr>
            </w:pPr>
            <w:ins w:id="384" w:author="Cameron, Elizabeth" w:date="2013-06-24T14:53:00Z">
              <w:r>
                <w:t>In &lt;month2&gt;, the</w:t>
              </w:r>
            </w:ins>
            <w:ins w:id="385" w:author="Cameron, Elizabeth" w:date="2013-06-24T13:30:00Z">
              <w:r w:rsidR="0096077B">
                <w:t xml:space="preserve"> unemployment rate is not different than the natural rate of unemployment.</w:t>
              </w:r>
            </w:ins>
          </w:p>
        </w:tc>
      </w:tr>
      <w:tr w:rsidR="00A17496" w14:paraId="70D9B52C" w14:textId="77777777" w:rsidTr="00B211E6">
        <w:trPr>
          <w:ins w:id="386" w:author="Cameron, Elizabeth" w:date="2013-06-24T12:34:00Z"/>
        </w:trPr>
        <w:tc>
          <w:tcPr>
            <w:tcW w:w="2358" w:type="dxa"/>
          </w:tcPr>
          <w:p w14:paraId="7ED1FE0C" w14:textId="77777777" w:rsidR="00A17496" w:rsidRDefault="00A17496" w:rsidP="00B211E6">
            <w:pPr>
              <w:rPr>
                <w:ins w:id="387" w:author="Cameron, Elizabeth" w:date="2013-06-24T12:34:00Z"/>
              </w:rPr>
            </w:pPr>
            <w:ins w:id="388" w:author="Cameron, Elizabeth" w:date="2013-06-24T12:34:00Z">
              <w:r>
                <w:t>Response: Same</w:t>
              </w:r>
            </w:ins>
          </w:p>
        </w:tc>
        <w:tc>
          <w:tcPr>
            <w:tcW w:w="2070" w:type="dxa"/>
          </w:tcPr>
          <w:p w14:paraId="590BFFC1" w14:textId="77777777" w:rsidR="00A17496" w:rsidRDefault="00A17496" w:rsidP="00B211E6">
            <w:pPr>
              <w:rPr>
                <w:ins w:id="389" w:author="Cameron, Elizabeth" w:date="2013-06-24T12:34:00Z"/>
              </w:rPr>
            </w:pPr>
            <w:ins w:id="390" w:author="Cameron, Elizabeth" w:date="2013-06-24T12:34:00Z">
              <w:r>
                <w:t>Incorrect.</w:t>
              </w:r>
            </w:ins>
          </w:p>
          <w:p w14:paraId="3C5F7ED5" w14:textId="77777777" w:rsidR="00A17496" w:rsidRDefault="00A17496" w:rsidP="00B211E6">
            <w:pPr>
              <w:rPr>
                <w:ins w:id="391" w:author="Cameron, Elizabeth" w:date="2013-06-24T12:34:00Z"/>
              </w:rPr>
            </w:pPr>
          </w:p>
          <w:p w14:paraId="3691848D" w14:textId="77777777" w:rsidR="00A17496" w:rsidRDefault="002671B9" w:rsidP="00B211E6">
            <w:pPr>
              <w:rPr>
                <w:ins w:id="392" w:author="Cameron, Elizabeth" w:date="2013-06-24T12:34:00Z"/>
              </w:rPr>
            </w:pPr>
            <w:ins w:id="393" w:author="Cameron, Elizabeth" w:date="2013-06-24T14:53:00Z">
              <w:r>
                <w:t>In &lt;month2&gt;, the</w:t>
              </w:r>
            </w:ins>
            <w:ins w:id="394" w:author="Cameron, Elizabeth" w:date="2013-06-24T13:27:00Z">
              <w:r w:rsidR="0096077B">
                <w:t xml:space="preserve"> unemployment rate </w:t>
              </w:r>
              <w:r w:rsidR="0096077B">
                <w:lastRenderedPageBreak/>
                <w:t>is different than the natural rate of unemployment.</w:t>
              </w:r>
            </w:ins>
            <w:ins w:id="395" w:author="Cameron, Elizabeth" w:date="2013-06-24T13:29:00Z">
              <w:r w:rsidR="0096077B">
                <w:t xml:space="preserve"> Is it higher or lower?</w:t>
              </w:r>
            </w:ins>
          </w:p>
        </w:tc>
        <w:tc>
          <w:tcPr>
            <w:tcW w:w="2340" w:type="dxa"/>
          </w:tcPr>
          <w:p w14:paraId="0796E088" w14:textId="77777777" w:rsidR="00A17496" w:rsidRDefault="00A17496" w:rsidP="00B211E6">
            <w:pPr>
              <w:rPr>
                <w:ins w:id="396" w:author="Cameron, Elizabeth" w:date="2013-06-24T12:34:00Z"/>
              </w:rPr>
            </w:pPr>
            <w:ins w:id="397" w:author="Cameron, Elizabeth" w:date="2013-06-24T12:34:00Z">
              <w:r>
                <w:lastRenderedPageBreak/>
                <w:t>Incorrect.</w:t>
              </w:r>
            </w:ins>
          </w:p>
          <w:p w14:paraId="42306393" w14:textId="77777777" w:rsidR="00A17496" w:rsidRDefault="00A17496" w:rsidP="00B211E6">
            <w:pPr>
              <w:rPr>
                <w:ins w:id="398" w:author="Cameron, Elizabeth" w:date="2013-06-24T12:34:00Z"/>
              </w:rPr>
            </w:pPr>
          </w:p>
          <w:p w14:paraId="5568D1A6" w14:textId="77777777" w:rsidR="00A17496" w:rsidRDefault="002671B9" w:rsidP="00B211E6">
            <w:pPr>
              <w:rPr>
                <w:ins w:id="399" w:author="Cameron, Elizabeth" w:date="2013-06-24T12:34:00Z"/>
              </w:rPr>
            </w:pPr>
            <w:ins w:id="400" w:author="Cameron, Elizabeth" w:date="2013-06-24T14:53:00Z">
              <w:r>
                <w:t>In &lt;month2&gt;, the</w:t>
              </w:r>
            </w:ins>
            <w:ins w:id="401" w:author="Cameron, Elizabeth" w:date="2013-06-24T13:28:00Z">
              <w:r w:rsidR="0096077B">
                <w:t xml:space="preserve"> unemployment rate is </w:t>
              </w:r>
              <w:r w:rsidR="0096077B">
                <w:lastRenderedPageBreak/>
                <w:t>different than the natural rate of unemployment.</w:t>
              </w:r>
            </w:ins>
            <w:ins w:id="402" w:author="Cameron, Elizabeth" w:date="2013-06-24T13:29:00Z">
              <w:r w:rsidR="0096077B">
                <w:t xml:space="preserve"> Is it higher or lower?</w:t>
              </w:r>
            </w:ins>
          </w:p>
        </w:tc>
        <w:tc>
          <w:tcPr>
            <w:tcW w:w="2160" w:type="dxa"/>
          </w:tcPr>
          <w:p w14:paraId="313F9F94" w14:textId="77777777" w:rsidR="00A17496" w:rsidRDefault="00A17496" w:rsidP="00B211E6">
            <w:pPr>
              <w:rPr>
                <w:ins w:id="403" w:author="Cameron, Elizabeth" w:date="2013-06-24T12:34:00Z"/>
              </w:rPr>
            </w:pPr>
            <w:ins w:id="404" w:author="Cameron, Elizabeth" w:date="2013-06-24T12:34:00Z">
              <w:r>
                <w:lastRenderedPageBreak/>
                <w:t>Correct.</w:t>
              </w:r>
            </w:ins>
          </w:p>
        </w:tc>
      </w:tr>
    </w:tbl>
    <w:p w14:paraId="6B0852F7" w14:textId="77777777" w:rsidR="002C3395" w:rsidRDefault="002C3395" w:rsidP="00A17496">
      <w:pPr>
        <w:rPr>
          <w:ins w:id="405" w:author="Cameron, Elizabeth" w:date="2013-06-24T14:28:00Z"/>
        </w:rPr>
      </w:pPr>
    </w:p>
    <w:p w14:paraId="3963C2D8" w14:textId="77777777" w:rsidR="00A17496" w:rsidRDefault="002C3395" w:rsidP="00A17496">
      <w:pPr>
        <w:rPr>
          <w:ins w:id="406" w:author="Cameron, Elizabeth" w:date="2013-06-24T14:28:00Z"/>
        </w:rPr>
      </w:pPr>
      <w:ins w:id="407" w:author="Cameron, Elizabeth" w:date="2013-06-24T14:28:00Z">
        <w:r>
          <w:t>After Second Incorrect Try:</w:t>
        </w:r>
      </w:ins>
    </w:p>
    <w:tbl>
      <w:tblPr>
        <w:tblStyle w:val="TableGrid"/>
        <w:tblW w:w="0" w:type="auto"/>
        <w:tblLook w:val="04A0" w:firstRow="1" w:lastRow="0" w:firstColumn="1" w:lastColumn="0" w:noHBand="0" w:noVBand="1"/>
      </w:tblPr>
      <w:tblGrid>
        <w:gridCol w:w="3192"/>
        <w:gridCol w:w="3192"/>
        <w:gridCol w:w="3192"/>
      </w:tblGrid>
      <w:tr w:rsidR="002C3395" w14:paraId="6E5A6568" w14:textId="77777777" w:rsidTr="00B211E6">
        <w:trPr>
          <w:ins w:id="408" w:author="Cameron, Elizabeth" w:date="2013-06-24T14:28:00Z"/>
        </w:trPr>
        <w:tc>
          <w:tcPr>
            <w:tcW w:w="3192" w:type="dxa"/>
          </w:tcPr>
          <w:p w14:paraId="4336AEB6" w14:textId="77777777" w:rsidR="002C3395" w:rsidRDefault="002C3395" w:rsidP="002C3395">
            <w:pPr>
              <w:rPr>
                <w:ins w:id="409" w:author="Cameron, Elizabeth" w:date="2013-06-24T14:28:00Z"/>
              </w:rPr>
            </w:pPr>
            <w:ins w:id="410" w:author="Cameron, Elizabeth" w:date="2013-06-24T14:28:00Z">
              <w:r>
                <w:t>Answer: Higher</w:t>
              </w:r>
            </w:ins>
          </w:p>
        </w:tc>
        <w:tc>
          <w:tcPr>
            <w:tcW w:w="3192" w:type="dxa"/>
          </w:tcPr>
          <w:p w14:paraId="23D95895" w14:textId="77777777" w:rsidR="002C3395" w:rsidRDefault="002C3395" w:rsidP="0037771E">
            <w:pPr>
              <w:rPr>
                <w:ins w:id="411" w:author="Cameron, Elizabeth" w:date="2013-06-24T14:28:00Z"/>
              </w:rPr>
            </w:pPr>
            <w:ins w:id="412" w:author="Cameron, Elizabeth" w:date="2013-06-24T14:28:00Z">
              <w:r>
                <w:t xml:space="preserve">Answer: </w:t>
              </w:r>
            </w:ins>
            <w:ins w:id="413" w:author="Cameron, Elizabeth" w:date="2013-06-24T14:40:00Z">
              <w:r w:rsidR="0037771E">
                <w:t>Lower</w:t>
              </w:r>
            </w:ins>
          </w:p>
        </w:tc>
        <w:tc>
          <w:tcPr>
            <w:tcW w:w="3192" w:type="dxa"/>
          </w:tcPr>
          <w:p w14:paraId="64280526" w14:textId="77777777" w:rsidR="002C3395" w:rsidRDefault="002C3395" w:rsidP="00B211E6">
            <w:pPr>
              <w:rPr>
                <w:ins w:id="414" w:author="Cameron, Elizabeth" w:date="2013-06-24T14:28:00Z"/>
              </w:rPr>
            </w:pPr>
            <w:ins w:id="415" w:author="Cameron, Elizabeth" w:date="2013-06-24T14:28:00Z">
              <w:r>
                <w:t>Answer: Same</w:t>
              </w:r>
            </w:ins>
          </w:p>
        </w:tc>
      </w:tr>
      <w:tr w:rsidR="002C3395" w14:paraId="5399FD7D" w14:textId="77777777" w:rsidTr="00B211E6">
        <w:trPr>
          <w:ins w:id="416" w:author="Cameron, Elizabeth" w:date="2013-06-24T14:28:00Z"/>
        </w:trPr>
        <w:tc>
          <w:tcPr>
            <w:tcW w:w="3192" w:type="dxa"/>
          </w:tcPr>
          <w:p w14:paraId="1CF1487C" w14:textId="77777777" w:rsidR="002C3395" w:rsidRDefault="002C3395" w:rsidP="00B211E6">
            <w:pPr>
              <w:rPr>
                <w:ins w:id="417" w:author="Cameron, Elizabeth" w:date="2013-06-24T14:28:00Z"/>
              </w:rPr>
            </w:pPr>
            <w:ins w:id="418" w:author="Cameron, Elizabeth" w:date="2013-06-24T14:28:00Z">
              <w:r>
                <w:t>Incorrect.</w:t>
              </w:r>
            </w:ins>
          </w:p>
          <w:p w14:paraId="6F7680B4" w14:textId="77777777" w:rsidR="002C3395" w:rsidRDefault="002C3395" w:rsidP="00B211E6">
            <w:pPr>
              <w:rPr>
                <w:ins w:id="419" w:author="Cameron, Elizabeth" w:date="2013-06-24T14:28:00Z"/>
              </w:rPr>
            </w:pPr>
          </w:p>
          <w:p w14:paraId="30347A6B" w14:textId="77777777" w:rsidR="002C3395" w:rsidRDefault="002671B9" w:rsidP="002671B9">
            <w:pPr>
              <w:rPr>
                <w:ins w:id="420" w:author="Cameron, Elizabeth" w:date="2013-06-24T14:28:00Z"/>
              </w:rPr>
            </w:pPr>
            <w:ins w:id="421" w:author="Cameron, Elizabeth" w:date="2013-06-24T14:53:00Z">
              <w:r>
                <w:t>In &lt;month2&gt;, the</w:t>
              </w:r>
            </w:ins>
            <w:ins w:id="422" w:author="Cameron, Elizabeth" w:date="2013-06-24T14:28:00Z">
              <w:r w:rsidR="002C3395">
                <w:t xml:space="preserve"> unemployment </w:t>
              </w:r>
            </w:ins>
            <w:ins w:id="423" w:author="Cameron, Elizabeth" w:date="2013-06-24T14:29:00Z">
              <w:r w:rsidR="002C3395">
                <w:t>rate is higher than the natural rate of unemployment</w:t>
              </w:r>
            </w:ins>
            <w:ins w:id="424" w:author="Cameron, Elizabeth" w:date="2013-06-24T14:53:00Z">
              <w:r>
                <w:t>.</w:t>
              </w:r>
            </w:ins>
          </w:p>
        </w:tc>
        <w:tc>
          <w:tcPr>
            <w:tcW w:w="3192" w:type="dxa"/>
          </w:tcPr>
          <w:p w14:paraId="68492C9E" w14:textId="77777777" w:rsidR="002C3395" w:rsidRDefault="002C3395" w:rsidP="00B211E6">
            <w:pPr>
              <w:rPr>
                <w:ins w:id="425" w:author="Cameron, Elizabeth" w:date="2013-06-24T14:28:00Z"/>
              </w:rPr>
            </w:pPr>
            <w:ins w:id="426" w:author="Cameron, Elizabeth" w:date="2013-06-24T14:28:00Z">
              <w:r>
                <w:t>Incorrect.</w:t>
              </w:r>
            </w:ins>
          </w:p>
          <w:p w14:paraId="5A4189C1" w14:textId="77777777" w:rsidR="002C3395" w:rsidRDefault="002C3395" w:rsidP="00B211E6">
            <w:pPr>
              <w:rPr>
                <w:ins w:id="427" w:author="Cameron, Elizabeth" w:date="2013-06-24T14:28:00Z"/>
              </w:rPr>
            </w:pPr>
          </w:p>
          <w:p w14:paraId="1F4EA195" w14:textId="77777777" w:rsidR="002C3395" w:rsidRDefault="002671B9" w:rsidP="002C3395">
            <w:pPr>
              <w:rPr>
                <w:ins w:id="428" w:author="Cameron, Elizabeth" w:date="2013-06-24T14:28:00Z"/>
              </w:rPr>
            </w:pPr>
            <w:ins w:id="429" w:author="Cameron, Elizabeth" w:date="2013-06-24T14:54:00Z">
              <w:r>
                <w:t>In &lt;month2&gt;, the</w:t>
              </w:r>
            </w:ins>
            <w:ins w:id="430" w:author="Cameron, Elizabeth" w:date="2013-06-24T14:29:00Z">
              <w:r w:rsidR="002C3395">
                <w:t xml:space="preserve"> unemployment rate is lower than the </w:t>
              </w:r>
              <w:r>
                <w:t>natural rate of unemployment</w:t>
              </w:r>
              <w:r w:rsidR="002C3395">
                <w:t>.</w:t>
              </w:r>
            </w:ins>
          </w:p>
        </w:tc>
        <w:tc>
          <w:tcPr>
            <w:tcW w:w="3192" w:type="dxa"/>
          </w:tcPr>
          <w:p w14:paraId="26999D42" w14:textId="77777777" w:rsidR="002C3395" w:rsidRDefault="002C3395" w:rsidP="00B211E6">
            <w:pPr>
              <w:rPr>
                <w:ins w:id="431" w:author="Cameron, Elizabeth" w:date="2013-06-24T14:28:00Z"/>
              </w:rPr>
            </w:pPr>
            <w:ins w:id="432" w:author="Cameron, Elizabeth" w:date="2013-06-24T14:28:00Z">
              <w:r>
                <w:t>Incorrect.</w:t>
              </w:r>
            </w:ins>
          </w:p>
          <w:p w14:paraId="6E32B56E" w14:textId="77777777" w:rsidR="002C3395" w:rsidRDefault="002C3395" w:rsidP="00B211E6">
            <w:pPr>
              <w:rPr>
                <w:ins w:id="433" w:author="Cameron, Elizabeth" w:date="2013-06-24T14:28:00Z"/>
              </w:rPr>
            </w:pPr>
          </w:p>
          <w:p w14:paraId="2A672F9A" w14:textId="77777777" w:rsidR="002C3395" w:rsidRDefault="002671B9" w:rsidP="002C3395">
            <w:pPr>
              <w:rPr>
                <w:ins w:id="434" w:author="Cameron, Elizabeth" w:date="2013-06-24T14:28:00Z"/>
              </w:rPr>
            </w:pPr>
            <w:ins w:id="435" w:author="Cameron, Elizabeth" w:date="2013-06-24T14:54:00Z">
              <w:r>
                <w:t>In &lt;month2&gt;, the</w:t>
              </w:r>
            </w:ins>
            <w:ins w:id="436" w:author="Cameron, Elizabeth" w:date="2013-06-24T14:29:00Z">
              <w:r w:rsidR="002C3395">
                <w:t xml:space="preserve"> unemployment rate is the same as the </w:t>
              </w:r>
              <w:r>
                <w:t>natural rate of unemployment</w:t>
              </w:r>
              <w:r w:rsidR="002C3395">
                <w:t>.</w:t>
              </w:r>
            </w:ins>
          </w:p>
        </w:tc>
      </w:tr>
    </w:tbl>
    <w:p w14:paraId="559E7661" w14:textId="77777777" w:rsidR="002C3395" w:rsidRDefault="002C3395" w:rsidP="00A17496"/>
    <w:p w14:paraId="3B305C80" w14:textId="77777777" w:rsidR="00044935" w:rsidRPr="00044935" w:rsidRDefault="00DA724A" w:rsidP="00044935">
      <w:pPr>
        <w:rPr>
          <w:u w:val="single"/>
        </w:rPr>
      </w:pPr>
      <w:r>
        <w:rPr>
          <w:u w:val="single"/>
        </w:rPr>
        <w:t>6.3.4</w:t>
      </w:r>
      <w:r w:rsidR="00044935">
        <w:rPr>
          <w:u w:val="single"/>
        </w:rPr>
        <w:t xml:space="preserve"> Question 3:</w:t>
      </w:r>
    </w:p>
    <w:p w14:paraId="49597E9B" w14:textId="77777777" w:rsidR="00F4665A" w:rsidRPr="008C7884" w:rsidRDefault="00F4665A" w:rsidP="002014A1">
      <w:pPr>
        <w:pStyle w:val="ListParagraph"/>
        <w:numPr>
          <w:ilvl w:val="0"/>
          <w:numId w:val="29"/>
        </w:numPr>
      </w:pPr>
      <w:r w:rsidRPr="008C7884">
        <w:t>What happened to the labor force participation rate between &lt;month1&gt; and &lt;month2&gt;?</w:t>
      </w:r>
    </w:p>
    <w:p w14:paraId="095ACD90" w14:textId="77777777" w:rsidR="00F4665A" w:rsidRPr="008C7884" w:rsidRDefault="00F4665A" w:rsidP="002014A1">
      <w:pPr>
        <w:pStyle w:val="ListParagraph"/>
        <w:numPr>
          <w:ilvl w:val="1"/>
          <w:numId w:val="30"/>
        </w:numPr>
      </w:pPr>
      <w:r w:rsidRPr="008C7884">
        <w:t>It increased</w:t>
      </w:r>
    </w:p>
    <w:p w14:paraId="7B8CCB33" w14:textId="77777777" w:rsidR="00F4665A" w:rsidRPr="008C7884" w:rsidRDefault="00F4665A" w:rsidP="002014A1">
      <w:pPr>
        <w:pStyle w:val="ListParagraph"/>
        <w:numPr>
          <w:ilvl w:val="1"/>
          <w:numId w:val="30"/>
        </w:numPr>
      </w:pPr>
      <w:r w:rsidRPr="008C7884">
        <w:t>It decreased</w:t>
      </w:r>
    </w:p>
    <w:p w14:paraId="635C6514" w14:textId="77777777" w:rsidR="00F4665A" w:rsidRDefault="00F4665A" w:rsidP="002014A1">
      <w:pPr>
        <w:pStyle w:val="ListParagraph"/>
        <w:numPr>
          <w:ilvl w:val="1"/>
          <w:numId w:val="30"/>
        </w:numPr>
      </w:pPr>
      <w:r w:rsidRPr="008C7884">
        <w:t>It stayed the same</w:t>
      </w:r>
    </w:p>
    <w:p w14:paraId="6A9E8C5A" w14:textId="77777777" w:rsidR="00044935" w:rsidRPr="008C7884" w:rsidRDefault="00044935" w:rsidP="00044935">
      <w:pPr>
        <w:pStyle w:val="ListParagraph"/>
        <w:ind w:left="1440"/>
      </w:pPr>
    </w:p>
    <w:p w14:paraId="5F7B3B99" w14:textId="77777777" w:rsidR="00F4665A" w:rsidRPr="008C7884" w:rsidRDefault="00F4665A" w:rsidP="002014A1">
      <w:pPr>
        <w:pStyle w:val="ListParagraph"/>
        <w:numPr>
          <w:ilvl w:val="0"/>
          <w:numId w:val="36"/>
        </w:numPr>
      </w:pPr>
      <w:r w:rsidRPr="008C7884">
        <w:t>&lt;month1&gt; and &lt;month2&gt; are the same as in question 1.</w:t>
      </w:r>
    </w:p>
    <w:p w14:paraId="15AA53CC" w14:textId="77777777" w:rsidR="00044935" w:rsidRDefault="00044935" w:rsidP="002014A1">
      <w:pPr>
        <w:pStyle w:val="ListParagraph"/>
        <w:numPr>
          <w:ilvl w:val="0"/>
          <w:numId w:val="36"/>
        </w:numPr>
      </w:pPr>
      <w:r>
        <w:t>Answer:</w:t>
      </w:r>
      <w:r w:rsidRPr="008C7884">
        <w:t xml:space="preserve"> </w:t>
      </w:r>
      <w:r>
        <w:t>Depends on data</w:t>
      </w:r>
    </w:p>
    <w:p w14:paraId="425D6C36" w14:textId="77777777" w:rsidR="00044935" w:rsidRDefault="00044935" w:rsidP="00F46F14">
      <w:pPr>
        <w:pStyle w:val="ListParagraph"/>
        <w:numPr>
          <w:ilvl w:val="0"/>
          <w:numId w:val="36"/>
        </w:numPr>
        <w:rPr>
          <w:ins w:id="437" w:author="Cameron, Elizabeth" w:date="2013-06-24T14:23:00Z"/>
        </w:rPr>
      </w:pPr>
      <w:r>
        <w:t xml:space="preserve">Feedback: </w:t>
      </w:r>
      <w:del w:id="438" w:author="Cameron, Elizabeth" w:date="2013-06-24T12:30:00Z">
        <w:r w:rsidDel="00F46F14">
          <w:delText>TBD</w:delText>
        </w:r>
      </w:del>
    </w:p>
    <w:p w14:paraId="150D28D0" w14:textId="77777777" w:rsidR="007F5F9E" w:rsidRDefault="007F5F9E" w:rsidP="007F5F9E">
      <w:pPr>
        <w:rPr>
          <w:ins w:id="439" w:author="Cameron, Elizabeth" w:date="2013-06-24T12:31:00Z"/>
        </w:rPr>
      </w:pPr>
      <w:ins w:id="440" w:author="Cameron, Elizabeth" w:date="2013-06-24T14:24:00Z">
        <w:r>
          <w:t xml:space="preserve">After </w:t>
        </w:r>
      </w:ins>
      <w:ins w:id="441" w:author="Cameron, Elizabeth" w:date="2013-06-24T14:23:00Z">
        <w:r>
          <w:t>First Incorrect Try</w:t>
        </w:r>
      </w:ins>
      <w:ins w:id="442" w:author="Cameron, Elizabeth" w:date="2013-06-24T14:25:00Z">
        <w:r w:rsidR="00177B98">
          <w:t>:</w:t>
        </w:r>
      </w:ins>
    </w:p>
    <w:tbl>
      <w:tblPr>
        <w:tblStyle w:val="TableGrid"/>
        <w:tblW w:w="0" w:type="auto"/>
        <w:tblLook w:val="04A0" w:firstRow="1" w:lastRow="0" w:firstColumn="1" w:lastColumn="0" w:noHBand="0" w:noVBand="1"/>
      </w:tblPr>
      <w:tblGrid>
        <w:gridCol w:w="2358"/>
        <w:gridCol w:w="2070"/>
        <w:gridCol w:w="2340"/>
        <w:gridCol w:w="2160"/>
      </w:tblGrid>
      <w:tr w:rsidR="00F46F14" w14:paraId="19B2C220" w14:textId="77777777" w:rsidTr="00B211E6">
        <w:trPr>
          <w:ins w:id="443" w:author="Cameron, Elizabeth" w:date="2013-06-24T12:31:00Z"/>
        </w:trPr>
        <w:tc>
          <w:tcPr>
            <w:tcW w:w="2358" w:type="dxa"/>
          </w:tcPr>
          <w:p w14:paraId="34E37B32" w14:textId="77777777" w:rsidR="00F46F14" w:rsidRDefault="00F46F14" w:rsidP="00B211E6">
            <w:pPr>
              <w:rPr>
                <w:ins w:id="444" w:author="Cameron, Elizabeth" w:date="2013-06-24T12:31:00Z"/>
              </w:rPr>
            </w:pPr>
          </w:p>
        </w:tc>
        <w:tc>
          <w:tcPr>
            <w:tcW w:w="2070" w:type="dxa"/>
          </w:tcPr>
          <w:p w14:paraId="15F9F985" w14:textId="77777777" w:rsidR="00F46F14" w:rsidRDefault="00F46F14" w:rsidP="00B211E6">
            <w:pPr>
              <w:rPr>
                <w:ins w:id="445" w:author="Cameron, Elizabeth" w:date="2013-06-24T12:31:00Z"/>
              </w:rPr>
            </w:pPr>
            <w:ins w:id="446" w:author="Cameron, Elizabeth" w:date="2013-06-24T12:31:00Z">
              <w:r>
                <w:t>Answer: Increased</w:t>
              </w:r>
            </w:ins>
          </w:p>
        </w:tc>
        <w:tc>
          <w:tcPr>
            <w:tcW w:w="2340" w:type="dxa"/>
          </w:tcPr>
          <w:p w14:paraId="31E61A51" w14:textId="77777777" w:rsidR="00F46F14" w:rsidRDefault="00F46F14" w:rsidP="00B211E6">
            <w:pPr>
              <w:rPr>
                <w:ins w:id="447" w:author="Cameron, Elizabeth" w:date="2013-06-24T12:31:00Z"/>
              </w:rPr>
            </w:pPr>
            <w:ins w:id="448" w:author="Cameron, Elizabeth" w:date="2013-06-24T12:31:00Z">
              <w:r>
                <w:t>Answer: Decreased</w:t>
              </w:r>
            </w:ins>
          </w:p>
        </w:tc>
        <w:tc>
          <w:tcPr>
            <w:tcW w:w="2160" w:type="dxa"/>
          </w:tcPr>
          <w:p w14:paraId="638C5556" w14:textId="77777777" w:rsidR="00F46F14" w:rsidRDefault="00F46F14" w:rsidP="00B211E6">
            <w:pPr>
              <w:rPr>
                <w:ins w:id="449" w:author="Cameron, Elizabeth" w:date="2013-06-24T12:31:00Z"/>
              </w:rPr>
            </w:pPr>
            <w:ins w:id="450" w:author="Cameron, Elizabeth" w:date="2013-06-24T12:31:00Z">
              <w:r>
                <w:t>Answer: Same</w:t>
              </w:r>
            </w:ins>
          </w:p>
        </w:tc>
      </w:tr>
      <w:tr w:rsidR="00F46F14" w14:paraId="5CAA5AB5" w14:textId="77777777" w:rsidTr="00B211E6">
        <w:trPr>
          <w:ins w:id="451" w:author="Cameron, Elizabeth" w:date="2013-06-24T12:31:00Z"/>
        </w:trPr>
        <w:tc>
          <w:tcPr>
            <w:tcW w:w="2358" w:type="dxa"/>
          </w:tcPr>
          <w:p w14:paraId="79CDFF18" w14:textId="77777777" w:rsidR="00F46F14" w:rsidRDefault="00F46F14" w:rsidP="00B211E6">
            <w:pPr>
              <w:rPr>
                <w:ins w:id="452" w:author="Cameron, Elizabeth" w:date="2013-06-24T12:31:00Z"/>
              </w:rPr>
            </w:pPr>
            <w:ins w:id="453" w:author="Cameron, Elizabeth" w:date="2013-06-24T12:31:00Z">
              <w:r>
                <w:t>Response: Increased</w:t>
              </w:r>
            </w:ins>
          </w:p>
        </w:tc>
        <w:tc>
          <w:tcPr>
            <w:tcW w:w="2070" w:type="dxa"/>
          </w:tcPr>
          <w:p w14:paraId="6EC021C5" w14:textId="77777777" w:rsidR="00F46F14" w:rsidRDefault="00F46F14" w:rsidP="00B211E6">
            <w:pPr>
              <w:rPr>
                <w:ins w:id="454" w:author="Cameron, Elizabeth" w:date="2013-06-24T12:31:00Z"/>
              </w:rPr>
            </w:pPr>
            <w:ins w:id="455" w:author="Cameron, Elizabeth" w:date="2013-06-24T12:31:00Z">
              <w:r>
                <w:t>Correct.</w:t>
              </w:r>
            </w:ins>
          </w:p>
        </w:tc>
        <w:tc>
          <w:tcPr>
            <w:tcW w:w="2340" w:type="dxa"/>
          </w:tcPr>
          <w:p w14:paraId="5BDC6BB0" w14:textId="77777777" w:rsidR="00F46F14" w:rsidRDefault="00F46F14" w:rsidP="00B211E6">
            <w:pPr>
              <w:rPr>
                <w:ins w:id="456" w:author="Cameron, Elizabeth" w:date="2013-06-24T12:31:00Z"/>
              </w:rPr>
            </w:pPr>
            <w:ins w:id="457" w:author="Cameron, Elizabeth" w:date="2013-06-24T12:31:00Z">
              <w:r>
                <w:t xml:space="preserve">Incorrect. </w:t>
              </w:r>
            </w:ins>
          </w:p>
          <w:p w14:paraId="321C3926" w14:textId="77777777" w:rsidR="00F46F14" w:rsidRDefault="00F46F14" w:rsidP="00B211E6">
            <w:pPr>
              <w:rPr>
                <w:ins w:id="458" w:author="Cameron, Elizabeth" w:date="2013-06-24T12:31:00Z"/>
              </w:rPr>
            </w:pPr>
          </w:p>
          <w:p w14:paraId="7FC92418" w14:textId="77777777" w:rsidR="00F46F14" w:rsidRDefault="00F46F14" w:rsidP="00B211E6">
            <w:pPr>
              <w:rPr>
                <w:ins w:id="459" w:author="Cameron, Elizabeth" w:date="2013-06-24T12:31:00Z"/>
              </w:rPr>
            </w:pPr>
            <w:ins w:id="460" w:author="Cameron, Elizabeth" w:date="2013-06-24T12:31:00Z">
              <w:r>
                <w:t xml:space="preserve">You’re close. The </w:t>
              </w:r>
            </w:ins>
            <w:ins w:id="461" w:author="Cameron, Elizabeth" w:date="2013-06-24T12:32:00Z">
              <w:r>
                <w:t>labor force participation</w:t>
              </w:r>
            </w:ins>
            <w:ins w:id="462" w:author="Cameron, Elizabeth" w:date="2013-06-24T12:31:00Z">
              <w:r>
                <w:t xml:space="preserve"> rate changed between &lt;month1&gt; and &lt;month2&gt;, but it did not increase.</w:t>
              </w:r>
            </w:ins>
          </w:p>
        </w:tc>
        <w:tc>
          <w:tcPr>
            <w:tcW w:w="2160" w:type="dxa"/>
          </w:tcPr>
          <w:p w14:paraId="627A9CE2" w14:textId="77777777" w:rsidR="00F46F14" w:rsidRDefault="00F46F14" w:rsidP="00B211E6">
            <w:pPr>
              <w:rPr>
                <w:ins w:id="463" w:author="Cameron, Elizabeth" w:date="2013-06-24T12:31:00Z"/>
              </w:rPr>
            </w:pPr>
            <w:ins w:id="464" w:author="Cameron, Elizabeth" w:date="2013-06-24T12:31:00Z">
              <w:r>
                <w:t>Incorrect.</w:t>
              </w:r>
            </w:ins>
          </w:p>
          <w:p w14:paraId="14E18729" w14:textId="77777777" w:rsidR="00F46F14" w:rsidRDefault="00F46F14" w:rsidP="00B211E6">
            <w:pPr>
              <w:rPr>
                <w:ins w:id="465" w:author="Cameron, Elizabeth" w:date="2013-06-24T12:31:00Z"/>
              </w:rPr>
            </w:pPr>
          </w:p>
          <w:p w14:paraId="2B0AE971" w14:textId="77777777" w:rsidR="00F46F14" w:rsidRDefault="00F46F14" w:rsidP="00B211E6">
            <w:pPr>
              <w:rPr>
                <w:ins w:id="466" w:author="Cameron, Elizabeth" w:date="2013-06-24T12:31:00Z"/>
              </w:rPr>
            </w:pPr>
            <w:ins w:id="467" w:author="Cameron, Elizabeth" w:date="2013-06-24T12:31:00Z">
              <w:r>
                <w:t xml:space="preserve">The </w:t>
              </w:r>
            </w:ins>
            <w:ins w:id="468" w:author="Cameron, Elizabeth" w:date="2013-06-24T12:32:00Z">
              <w:r>
                <w:t xml:space="preserve">labor force participation </w:t>
              </w:r>
            </w:ins>
            <w:ins w:id="469" w:author="Cameron, Elizabeth" w:date="2013-06-24T12:31:00Z">
              <w:r>
                <w:t>rate did not change between &lt;month1&gt; and &lt;month2&gt;.</w:t>
              </w:r>
            </w:ins>
          </w:p>
        </w:tc>
      </w:tr>
      <w:tr w:rsidR="00F46F14" w14:paraId="18DB4D31" w14:textId="77777777" w:rsidTr="00B211E6">
        <w:trPr>
          <w:ins w:id="470" w:author="Cameron, Elizabeth" w:date="2013-06-24T12:31:00Z"/>
        </w:trPr>
        <w:tc>
          <w:tcPr>
            <w:tcW w:w="2358" w:type="dxa"/>
          </w:tcPr>
          <w:p w14:paraId="0E66B69C" w14:textId="77777777" w:rsidR="00F46F14" w:rsidRDefault="00F46F14" w:rsidP="00B211E6">
            <w:pPr>
              <w:rPr>
                <w:ins w:id="471" w:author="Cameron, Elizabeth" w:date="2013-06-24T12:31:00Z"/>
              </w:rPr>
            </w:pPr>
            <w:ins w:id="472" w:author="Cameron, Elizabeth" w:date="2013-06-24T12:31:00Z">
              <w:r>
                <w:t>Response: Decreased</w:t>
              </w:r>
            </w:ins>
          </w:p>
        </w:tc>
        <w:tc>
          <w:tcPr>
            <w:tcW w:w="2070" w:type="dxa"/>
          </w:tcPr>
          <w:p w14:paraId="157844E2" w14:textId="77777777" w:rsidR="00F46F14" w:rsidRDefault="00F46F14" w:rsidP="00B211E6">
            <w:pPr>
              <w:rPr>
                <w:ins w:id="473" w:author="Cameron, Elizabeth" w:date="2013-06-24T12:31:00Z"/>
              </w:rPr>
            </w:pPr>
            <w:ins w:id="474" w:author="Cameron, Elizabeth" w:date="2013-06-24T12:31:00Z">
              <w:r>
                <w:t xml:space="preserve">Incorrect. </w:t>
              </w:r>
            </w:ins>
          </w:p>
          <w:p w14:paraId="41F74D25" w14:textId="77777777" w:rsidR="00F46F14" w:rsidRDefault="00F46F14" w:rsidP="00B211E6">
            <w:pPr>
              <w:rPr>
                <w:ins w:id="475" w:author="Cameron, Elizabeth" w:date="2013-06-24T12:31:00Z"/>
              </w:rPr>
            </w:pPr>
          </w:p>
          <w:p w14:paraId="47576360" w14:textId="77777777" w:rsidR="00F46F14" w:rsidRDefault="00F46F14" w:rsidP="00F46F14">
            <w:pPr>
              <w:rPr>
                <w:ins w:id="476" w:author="Cameron, Elizabeth" w:date="2013-06-24T12:31:00Z"/>
              </w:rPr>
            </w:pPr>
            <w:ins w:id="477" w:author="Cameron, Elizabeth" w:date="2013-06-24T12:31:00Z">
              <w:r>
                <w:t>You’re close. The labor force participation rate changed between &lt;month1&gt; and &lt;month2&gt;, but it did not decrease.</w:t>
              </w:r>
            </w:ins>
          </w:p>
        </w:tc>
        <w:tc>
          <w:tcPr>
            <w:tcW w:w="2340" w:type="dxa"/>
          </w:tcPr>
          <w:p w14:paraId="7E8C3908" w14:textId="77777777" w:rsidR="00F46F14" w:rsidRDefault="00F46F14" w:rsidP="00B211E6">
            <w:pPr>
              <w:rPr>
                <w:ins w:id="478" w:author="Cameron, Elizabeth" w:date="2013-06-24T12:31:00Z"/>
              </w:rPr>
            </w:pPr>
            <w:ins w:id="479" w:author="Cameron, Elizabeth" w:date="2013-06-24T12:31:00Z">
              <w:r>
                <w:t>Correct.</w:t>
              </w:r>
            </w:ins>
          </w:p>
        </w:tc>
        <w:tc>
          <w:tcPr>
            <w:tcW w:w="2160" w:type="dxa"/>
          </w:tcPr>
          <w:p w14:paraId="6474DBF8" w14:textId="77777777" w:rsidR="00F46F14" w:rsidRDefault="00F46F14" w:rsidP="00B211E6">
            <w:pPr>
              <w:rPr>
                <w:ins w:id="480" w:author="Cameron, Elizabeth" w:date="2013-06-24T12:31:00Z"/>
              </w:rPr>
            </w:pPr>
            <w:ins w:id="481" w:author="Cameron, Elizabeth" w:date="2013-06-24T12:31:00Z">
              <w:r>
                <w:t>Incorrect.</w:t>
              </w:r>
            </w:ins>
          </w:p>
          <w:p w14:paraId="7227A0DE" w14:textId="77777777" w:rsidR="00F46F14" w:rsidRDefault="00F46F14" w:rsidP="00B211E6">
            <w:pPr>
              <w:rPr>
                <w:ins w:id="482" w:author="Cameron, Elizabeth" w:date="2013-06-24T12:31:00Z"/>
              </w:rPr>
            </w:pPr>
          </w:p>
          <w:p w14:paraId="75535470" w14:textId="77777777" w:rsidR="00F46F14" w:rsidRDefault="00F46F14" w:rsidP="00B211E6">
            <w:pPr>
              <w:rPr>
                <w:ins w:id="483" w:author="Cameron, Elizabeth" w:date="2013-06-24T12:31:00Z"/>
              </w:rPr>
            </w:pPr>
            <w:ins w:id="484" w:author="Cameron, Elizabeth" w:date="2013-06-24T12:31:00Z">
              <w:r>
                <w:t xml:space="preserve">The </w:t>
              </w:r>
            </w:ins>
            <w:ins w:id="485" w:author="Cameron, Elizabeth" w:date="2013-06-24T12:32:00Z">
              <w:r>
                <w:t xml:space="preserve">labor force participation </w:t>
              </w:r>
            </w:ins>
            <w:ins w:id="486" w:author="Cameron, Elizabeth" w:date="2013-06-24T12:31:00Z">
              <w:r>
                <w:t>rate did not change between &lt;month1&gt; and &lt;month2&gt;.</w:t>
              </w:r>
            </w:ins>
          </w:p>
        </w:tc>
      </w:tr>
      <w:tr w:rsidR="00F46F14" w14:paraId="6B7257B3" w14:textId="77777777" w:rsidTr="00B211E6">
        <w:trPr>
          <w:ins w:id="487" w:author="Cameron, Elizabeth" w:date="2013-06-24T12:31:00Z"/>
        </w:trPr>
        <w:tc>
          <w:tcPr>
            <w:tcW w:w="2358" w:type="dxa"/>
          </w:tcPr>
          <w:p w14:paraId="302D180F" w14:textId="77777777" w:rsidR="00F46F14" w:rsidRDefault="00F46F14" w:rsidP="00B211E6">
            <w:pPr>
              <w:rPr>
                <w:ins w:id="488" w:author="Cameron, Elizabeth" w:date="2013-06-24T12:31:00Z"/>
              </w:rPr>
            </w:pPr>
            <w:ins w:id="489" w:author="Cameron, Elizabeth" w:date="2013-06-24T12:31:00Z">
              <w:r>
                <w:lastRenderedPageBreak/>
                <w:t>Response: Same</w:t>
              </w:r>
            </w:ins>
          </w:p>
        </w:tc>
        <w:tc>
          <w:tcPr>
            <w:tcW w:w="2070" w:type="dxa"/>
          </w:tcPr>
          <w:p w14:paraId="4D00C753" w14:textId="77777777" w:rsidR="00F46F14" w:rsidRDefault="00F46F14" w:rsidP="00B211E6">
            <w:pPr>
              <w:rPr>
                <w:ins w:id="490" w:author="Cameron, Elizabeth" w:date="2013-06-24T12:31:00Z"/>
              </w:rPr>
            </w:pPr>
            <w:ins w:id="491" w:author="Cameron, Elizabeth" w:date="2013-06-24T12:31:00Z">
              <w:r>
                <w:t>Incorrect.</w:t>
              </w:r>
            </w:ins>
          </w:p>
          <w:p w14:paraId="31EB86C2" w14:textId="77777777" w:rsidR="00F46F14" w:rsidRDefault="00F46F14" w:rsidP="00B211E6">
            <w:pPr>
              <w:rPr>
                <w:ins w:id="492" w:author="Cameron, Elizabeth" w:date="2013-06-24T12:31:00Z"/>
              </w:rPr>
            </w:pPr>
          </w:p>
          <w:p w14:paraId="339D7E85" w14:textId="77777777" w:rsidR="00F46F14" w:rsidRDefault="00F46F14" w:rsidP="00B211E6">
            <w:pPr>
              <w:rPr>
                <w:ins w:id="493" w:author="Cameron, Elizabeth" w:date="2013-06-24T12:31:00Z"/>
              </w:rPr>
            </w:pPr>
            <w:ins w:id="494" w:author="Cameron, Elizabeth" w:date="2013-06-24T12:31:00Z">
              <w:r>
                <w:t xml:space="preserve">The </w:t>
              </w:r>
            </w:ins>
            <w:ins w:id="495" w:author="Cameron, Elizabeth" w:date="2013-06-24T12:32:00Z">
              <w:r>
                <w:t>labor force participation</w:t>
              </w:r>
            </w:ins>
            <w:ins w:id="496" w:author="Cameron, Elizabeth" w:date="2013-06-24T12:31:00Z">
              <w:r>
                <w:t xml:space="preserve"> rate changed between &lt;month1&gt; and &lt;month2&gt;. Did it increase or decrease?</w:t>
              </w:r>
            </w:ins>
          </w:p>
        </w:tc>
        <w:tc>
          <w:tcPr>
            <w:tcW w:w="2340" w:type="dxa"/>
          </w:tcPr>
          <w:p w14:paraId="3C0B7714" w14:textId="77777777" w:rsidR="00F46F14" w:rsidRDefault="00F46F14" w:rsidP="00B211E6">
            <w:pPr>
              <w:rPr>
                <w:ins w:id="497" w:author="Cameron, Elizabeth" w:date="2013-06-24T12:31:00Z"/>
              </w:rPr>
            </w:pPr>
            <w:ins w:id="498" w:author="Cameron, Elizabeth" w:date="2013-06-24T12:31:00Z">
              <w:r>
                <w:t>Incorrect.</w:t>
              </w:r>
            </w:ins>
          </w:p>
          <w:p w14:paraId="1EE40E0A" w14:textId="77777777" w:rsidR="00F46F14" w:rsidRDefault="00F46F14" w:rsidP="00B211E6">
            <w:pPr>
              <w:rPr>
                <w:ins w:id="499" w:author="Cameron, Elizabeth" w:date="2013-06-24T12:31:00Z"/>
              </w:rPr>
            </w:pPr>
          </w:p>
          <w:p w14:paraId="2DFB4BF5" w14:textId="77777777" w:rsidR="00F46F14" w:rsidRDefault="00F46F14" w:rsidP="00B211E6">
            <w:pPr>
              <w:rPr>
                <w:ins w:id="500" w:author="Cameron, Elizabeth" w:date="2013-06-24T12:31:00Z"/>
              </w:rPr>
            </w:pPr>
            <w:ins w:id="501" w:author="Cameron, Elizabeth" w:date="2013-06-24T12:31:00Z">
              <w:r>
                <w:t xml:space="preserve">The </w:t>
              </w:r>
            </w:ins>
            <w:ins w:id="502" w:author="Cameron, Elizabeth" w:date="2013-06-24T12:32:00Z">
              <w:r>
                <w:t xml:space="preserve">labor force participation </w:t>
              </w:r>
            </w:ins>
            <w:ins w:id="503" w:author="Cameron, Elizabeth" w:date="2013-06-24T12:31:00Z">
              <w:r>
                <w:t>rate changed between &lt;month1&gt; and &lt;month2&gt;. Did it increase or decrease?</w:t>
              </w:r>
            </w:ins>
          </w:p>
        </w:tc>
        <w:tc>
          <w:tcPr>
            <w:tcW w:w="2160" w:type="dxa"/>
          </w:tcPr>
          <w:p w14:paraId="1C9DC3EF" w14:textId="77777777" w:rsidR="00F46F14" w:rsidRDefault="00F46F14" w:rsidP="00B211E6">
            <w:pPr>
              <w:rPr>
                <w:ins w:id="504" w:author="Cameron, Elizabeth" w:date="2013-06-24T12:31:00Z"/>
              </w:rPr>
            </w:pPr>
            <w:ins w:id="505" w:author="Cameron, Elizabeth" w:date="2013-06-24T12:31:00Z">
              <w:r>
                <w:t>Correct.</w:t>
              </w:r>
            </w:ins>
          </w:p>
        </w:tc>
      </w:tr>
    </w:tbl>
    <w:p w14:paraId="1C9B70DB" w14:textId="77777777" w:rsidR="00F46F14" w:rsidRDefault="00F46F14" w:rsidP="00F46F14">
      <w:pPr>
        <w:rPr>
          <w:ins w:id="506" w:author="Cameron, Elizabeth" w:date="2013-06-24T14:24:00Z"/>
        </w:rPr>
      </w:pPr>
    </w:p>
    <w:p w14:paraId="12453ABB" w14:textId="77777777" w:rsidR="007F5F9E" w:rsidRDefault="007F5F9E" w:rsidP="00F46F14">
      <w:pPr>
        <w:rPr>
          <w:ins w:id="507" w:author="Cameron, Elizabeth" w:date="2013-06-24T14:24:00Z"/>
        </w:rPr>
      </w:pPr>
      <w:ins w:id="508" w:author="Cameron, Elizabeth" w:date="2013-06-24T14:24:00Z">
        <w:r>
          <w:t>After Second Incorrect Try:</w:t>
        </w:r>
      </w:ins>
    </w:p>
    <w:tbl>
      <w:tblPr>
        <w:tblStyle w:val="TableGrid"/>
        <w:tblW w:w="0" w:type="auto"/>
        <w:tblLook w:val="04A0" w:firstRow="1" w:lastRow="0" w:firstColumn="1" w:lastColumn="0" w:noHBand="0" w:noVBand="1"/>
      </w:tblPr>
      <w:tblGrid>
        <w:gridCol w:w="3192"/>
        <w:gridCol w:w="3192"/>
        <w:gridCol w:w="3192"/>
      </w:tblGrid>
      <w:tr w:rsidR="007F5F9E" w14:paraId="588B2A17" w14:textId="77777777" w:rsidTr="00B211E6">
        <w:trPr>
          <w:ins w:id="509" w:author="Cameron, Elizabeth" w:date="2013-06-24T14:24:00Z"/>
        </w:trPr>
        <w:tc>
          <w:tcPr>
            <w:tcW w:w="3192" w:type="dxa"/>
          </w:tcPr>
          <w:p w14:paraId="04EAE21E" w14:textId="77777777" w:rsidR="007F5F9E" w:rsidRDefault="007F5F9E" w:rsidP="00B211E6">
            <w:pPr>
              <w:rPr>
                <w:ins w:id="510" w:author="Cameron, Elizabeth" w:date="2013-06-24T14:24:00Z"/>
              </w:rPr>
            </w:pPr>
            <w:ins w:id="511" w:author="Cameron, Elizabeth" w:date="2013-06-24T14:24:00Z">
              <w:r>
                <w:t>Answer: Increased</w:t>
              </w:r>
            </w:ins>
          </w:p>
        </w:tc>
        <w:tc>
          <w:tcPr>
            <w:tcW w:w="3192" w:type="dxa"/>
          </w:tcPr>
          <w:p w14:paraId="41F145A1" w14:textId="77777777" w:rsidR="007F5F9E" w:rsidRDefault="007F5F9E" w:rsidP="00B211E6">
            <w:pPr>
              <w:rPr>
                <w:ins w:id="512" w:author="Cameron, Elizabeth" w:date="2013-06-24T14:24:00Z"/>
              </w:rPr>
            </w:pPr>
            <w:ins w:id="513" w:author="Cameron, Elizabeth" w:date="2013-06-24T14:24:00Z">
              <w:r>
                <w:t>Answer: Decreased</w:t>
              </w:r>
            </w:ins>
          </w:p>
        </w:tc>
        <w:tc>
          <w:tcPr>
            <w:tcW w:w="3192" w:type="dxa"/>
          </w:tcPr>
          <w:p w14:paraId="60091C2F" w14:textId="77777777" w:rsidR="007F5F9E" w:rsidRDefault="007F5F9E" w:rsidP="00B211E6">
            <w:pPr>
              <w:rPr>
                <w:ins w:id="514" w:author="Cameron, Elizabeth" w:date="2013-06-24T14:24:00Z"/>
              </w:rPr>
            </w:pPr>
            <w:ins w:id="515" w:author="Cameron, Elizabeth" w:date="2013-06-24T14:24:00Z">
              <w:r>
                <w:t>Answer: Same</w:t>
              </w:r>
            </w:ins>
          </w:p>
        </w:tc>
      </w:tr>
      <w:tr w:rsidR="007F5F9E" w14:paraId="01A09AAE" w14:textId="77777777" w:rsidTr="00B211E6">
        <w:trPr>
          <w:ins w:id="516" w:author="Cameron, Elizabeth" w:date="2013-06-24T14:24:00Z"/>
        </w:trPr>
        <w:tc>
          <w:tcPr>
            <w:tcW w:w="3192" w:type="dxa"/>
          </w:tcPr>
          <w:p w14:paraId="6DDA8739" w14:textId="77777777" w:rsidR="007F5F9E" w:rsidRDefault="007F5F9E" w:rsidP="00B211E6">
            <w:pPr>
              <w:rPr>
                <w:ins w:id="517" w:author="Cameron, Elizabeth" w:date="2013-06-24T14:24:00Z"/>
              </w:rPr>
            </w:pPr>
            <w:ins w:id="518" w:author="Cameron, Elizabeth" w:date="2013-06-24T14:24:00Z">
              <w:r>
                <w:t>Incorrect.</w:t>
              </w:r>
            </w:ins>
          </w:p>
          <w:p w14:paraId="738291DC" w14:textId="77777777" w:rsidR="007F5F9E" w:rsidRDefault="007F5F9E" w:rsidP="00B211E6">
            <w:pPr>
              <w:rPr>
                <w:ins w:id="519" w:author="Cameron, Elizabeth" w:date="2013-06-24T14:24:00Z"/>
              </w:rPr>
            </w:pPr>
          </w:p>
          <w:p w14:paraId="7322A45F" w14:textId="77777777" w:rsidR="007F5F9E" w:rsidRDefault="007F5F9E" w:rsidP="007F5F9E">
            <w:pPr>
              <w:rPr>
                <w:ins w:id="520" w:author="Cameron, Elizabeth" w:date="2013-06-24T14:24:00Z"/>
              </w:rPr>
            </w:pPr>
            <w:ins w:id="521" w:author="Cameron, Elizabeth" w:date="2013-06-24T14:24:00Z">
              <w:r>
                <w:t>The labor force participation rate increased between &lt;month1&gt; and &lt;month2&gt;.</w:t>
              </w:r>
            </w:ins>
          </w:p>
        </w:tc>
        <w:tc>
          <w:tcPr>
            <w:tcW w:w="3192" w:type="dxa"/>
          </w:tcPr>
          <w:p w14:paraId="1308CFAB" w14:textId="77777777" w:rsidR="007F5F9E" w:rsidRDefault="007F5F9E" w:rsidP="00B211E6">
            <w:pPr>
              <w:rPr>
                <w:ins w:id="522" w:author="Cameron, Elizabeth" w:date="2013-06-24T14:24:00Z"/>
              </w:rPr>
            </w:pPr>
            <w:ins w:id="523" w:author="Cameron, Elizabeth" w:date="2013-06-24T14:24:00Z">
              <w:r>
                <w:t>Incorrect.</w:t>
              </w:r>
            </w:ins>
          </w:p>
          <w:p w14:paraId="54139009" w14:textId="77777777" w:rsidR="007F5F9E" w:rsidRDefault="007F5F9E" w:rsidP="00B211E6">
            <w:pPr>
              <w:rPr>
                <w:ins w:id="524" w:author="Cameron, Elizabeth" w:date="2013-06-24T14:24:00Z"/>
              </w:rPr>
            </w:pPr>
          </w:p>
          <w:p w14:paraId="0D899CF6" w14:textId="77777777" w:rsidR="007F5F9E" w:rsidRDefault="007F5F9E" w:rsidP="00B211E6">
            <w:pPr>
              <w:rPr>
                <w:ins w:id="525" w:author="Cameron, Elizabeth" w:date="2013-06-24T14:24:00Z"/>
              </w:rPr>
            </w:pPr>
            <w:ins w:id="526" w:author="Cameron, Elizabeth" w:date="2013-06-24T14:24:00Z">
              <w:r>
                <w:t xml:space="preserve">The </w:t>
              </w:r>
            </w:ins>
            <w:ins w:id="527" w:author="Cameron, Elizabeth" w:date="2013-06-24T14:25:00Z">
              <w:r>
                <w:t>labor force participation</w:t>
              </w:r>
            </w:ins>
            <w:ins w:id="528" w:author="Cameron, Elizabeth" w:date="2013-06-24T14:24:00Z">
              <w:r>
                <w:t xml:space="preserve"> rate decreased between &lt;month1&gt; and &lt;month2&gt;.</w:t>
              </w:r>
            </w:ins>
          </w:p>
        </w:tc>
        <w:tc>
          <w:tcPr>
            <w:tcW w:w="3192" w:type="dxa"/>
          </w:tcPr>
          <w:p w14:paraId="73574E39" w14:textId="77777777" w:rsidR="007F5F9E" w:rsidRDefault="007F5F9E" w:rsidP="00B211E6">
            <w:pPr>
              <w:rPr>
                <w:ins w:id="529" w:author="Cameron, Elizabeth" w:date="2013-06-24T14:24:00Z"/>
              </w:rPr>
            </w:pPr>
            <w:ins w:id="530" w:author="Cameron, Elizabeth" w:date="2013-06-24T14:24:00Z">
              <w:r>
                <w:t>Incorrect.</w:t>
              </w:r>
            </w:ins>
          </w:p>
          <w:p w14:paraId="7760DE22" w14:textId="77777777" w:rsidR="007F5F9E" w:rsidRDefault="007F5F9E" w:rsidP="00B211E6">
            <w:pPr>
              <w:rPr>
                <w:ins w:id="531" w:author="Cameron, Elizabeth" w:date="2013-06-24T14:24:00Z"/>
              </w:rPr>
            </w:pPr>
          </w:p>
          <w:p w14:paraId="5A36C140" w14:textId="77777777" w:rsidR="007F5F9E" w:rsidRDefault="007F5F9E" w:rsidP="007F5F9E">
            <w:pPr>
              <w:rPr>
                <w:ins w:id="532" w:author="Cameron, Elizabeth" w:date="2013-06-24T14:24:00Z"/>
              </w:rPr>
            </w:pPr>
            <w:ins w:id="533" w:author="Cameron, Elizabeth" w:date="2013-06-24T14:24:00Z">
              <w:r>
                <w:t xml:space="preserve">The </w:t>
              </w:r>
            </w:ins>
            <w:ins w:id="534" w:author="Cameron, Elizabeth" w:date="2013-06-24T14:25:00Z">
              <w:r>
                <w:t xml:space="preserve">labor force participation </w:t>
              </w:r>
            </w:ins>
            <w:ins w:id="535" w:author="Cameron, Elizabeth" w:date="2013-06-24T14:24:00Z">
              <w:r>
                <w:t>rate stayed the same between &lt;month1&gt; and &lt;month2&gt;.</w:t>
              </w:r>
            </w:ins>
          </w:p>
        </w:tc>
      </w:tr>
    </w:tbl>
    <w:p w14:paraId="095AC44E" w14:textId="77777777" w:rsidR="007F5F9E" w:rsidRDefault="007F5F9E" w:rsidP="00F46F14"/>
    <w:p w14:paraId="7A299590" w14:textId="77777777" w:rsidR="00044935" w:rsidRPr="00044935" w:rsidRDefault="00DA724A" w:rsidP="00044935">
      <w:pPr>
        <w:rPr>
          <w:u w:val="single"/>
        </w:rPr>
      </w:pPr>
      <w:r>
        <w:rPr>
          <w:u w:val="single"/>
        </w:rPr>
        <w:t>6.3.5</w:t>
      </w:r>
      <w:r w:rsidR="00044935">
        <w:rPr>
          <w:u w:val="single"/>
        </w:rPr>
        <w:t xml:space="preserve"> Question 4:</w:t>
      </w:r>
    </w:p>
    <w:p w14:paraId="285BA79E" w14:textId="77777777" w:rsidR="00F4665A" w:rsidRPr="00945918" w:rsidRDefault="00F4665A" w:rsidP="002014A1">
      <w:pPr>
        <w:pStyle w:val="ListParagraph"/>
        <w:numPr>
          <w:ilvl w:val="0"/>
          <w:numId w:val="29"/>
        </w:numPr>
      </w:pPr>
      <w:r w:rsidRPr="00945918">
        <w:t>The national unemployment rate &lt;answer1&gt; and the labor force participation rate</w:t>
      </w:r>
      <w:r w:rsidR="00313012" w:rsidRPr="00945918">
        <w:t xml:space="preserve"> &lt;</w:t>
      </w:r>
      <w:r w:rsidR="00313012" w:rsidRPr="00351A50">
        <w:t>answer3</w:t>
      </w:r>
      <w:r w:rsidRPr="00945918">
        <w:t xml:space="preserve">&gt; from &lt;month1&gt; to &lt;month2&gt;. At the same time, the </w:t>
      </w:r>
      <w:r w:rsidRPr="00351A50">
        <w:t>nat</w:t>
      </w:r>
      <w:r w:rsidR="00313012" w:rsidRPr="00351A50">
        <w:t>ural rate of</w:t>
      </w:r>
      <w:r w:rsidR="00313012" w:rsidRPr="00945918">
        <w:t xml:space="preserve"> unemployment</w:t>
      </w:r>
      <w:r w:rsidRPr="00945918">
        <w:t xml:space="preserve"> in &lt;month2&gt; was &lt;answer2&gt;. What is a possible explanation for this data?</w:t>
      </w:r>
    </w:p>
    <w:p w14:paraId="5F3A22A7" w14:textId="77777777" w:rsidR="00F4665A" w:rsidRPr="00945918" w:rsidRDefault="00F4665A" w:rsidP="002014A1">
      <w:pPr>
        <w:pStyle w:val="ListParagraph"/>
        <w:numPr>
          <w:ilvl w:val="1"/>
          <w:numId w:val="32"/>
        </w:numPr>
      </w:pPr>
      <w:r w:rsidRPr="00945918">
        <w:t xml:space="preserve">See </w:t>
      </w:r>
      <w:r w:rsidR="00044935" w:rsidRPr="00945918">
        <w:t>spreadsheet</w:t>
      </w:r>
    </w:p>
    <w:p w14:paraId="54503ABB" w14:textId="77777777" w:rsidR="00F4665A" w:rsidRPr="008C7884" w:rsidRDefault="00F4665A" w:rsidP="002014A1">
      <w:pPr>
        <w:pStyle w:val="ListParagraph"/>
        <w:numPr>
          <w:ilvl w:val="1"/>
          <w:numId w:val="32"/>
        </w:numPr>
      </w:pPr>
      <w:r w:rsidRPr="008C7884">
        <w:t xml:space="preserve">See </w:t>
      </w:r>
      <w:r w:rsidR="00044935">
        <w:t>spreadsheet</w:t>
      </w:r>
    </w:p>
    <w:p w14:paraId="24E9FE83" w14:textId="77777777" w:rsidR="00F4665A" w:rsidRPr="008C7884" w:rsidRDefault="00F4665A" w:rsidP="002014A1">
      <w:pPr>
        <w:pStyle w:val="ListParagraph"/>
        <w:numPr>
          <w:ilvl w:val="1"/>
          <w:numId w:val="32"/>
        </w:numPr>
      </w:pPr>
      <w:r w:rsidRPr="008C7884">
        <w:t xml:space="preserve">See </w:t>
      </w:r>
      <w:r w:rsidR="00044935">
        <w:t>spreadsheet</w:t>
      </w:r>
    </w:p>
    <w:p w14:paraId="3FD5B49E" w14:textId="77777777" w:rsidR="00F4665A" w:rsidRDefault="00044935" w:rsidP="002014A1">
      <w:pPr>
        <w:pStyle w:val="ListParagraph"/>
        <w:numPr>
          <w:ilvl w:val="0"/>
          <w:numId w:val="37"/>
        </w:numPr>
      </w:pPr>
      <w:r>
        <w:t>&lt;</w:t>
      </w:r>
      <w:r w:rsidR="00F4665A" w:rsidRPr="008C7884">
        <w:t>month1&gt; and &lt;month2&gt; are the same as in question 1.</w:t>
      </w:r>
      <w:r w:rsidR="00F4665A">
        <w:t xml:space="preserve"> &lt;answer1&gt; is the answer to question 1</w:t>
      </w:r>
      <w:r>
        <w:t>, &lt;answer2&gt; is the answer to question 2,</w:t>
      </w:r>
      <w:r w:rsidR="00F4665A">
        <w:t xml:space="preserve"> and &lt;answer3&gt; is the answer to question 3.</w:t>
      </w:r>
    </w:p>
    <w:p w14:paraId="047EE0C0" w14:textId="77777777" w:rsidR="002C4DC8" w:rsidRDefault="00DA724A" w:rsidP="002014A1">
      <w:pPr>
        <w:pStyle w:val="ListParagraph"/>
        <w:numPr>
          <w:ilvl w:val="0"/>
          <w:numId w:val="37"/>
        </w:numPr>
      </w:pPr>
      <w:r>
        <w:t xml:space="preserve">NOTE: </w:t>
      </w:r>
      <w:r w:rsidR="002C4DC8">
        <w:t>If the instructor answered “No” t</w:t>
      </w:r>
      <w:r w:rsidR="00C735F6">
        <w:t xml:space="preserve">o Content Setting </w:t>
      </w:r>
      <w:r w:rsidR="002C4DC8">
        <w:t>#2 the second sentence of the questions should be removed.</w:t>
      </w:r>
    </w:p>
    <w:p w14:paraId="1280E6F1" w14:textId="77777777" w:rsidR="00F4665A" w:rsidRDefault="00F4665A" w:rsidP="002014A1">
      <w:pPr>
        <w:pStyle w:val="ListParagraph"/>
        <w:numPr>
          <w:ilvl w:val="0"/>
          <w:numId w:val="37"/>
        </w:numPr>
      </w:pPr>
      <w:r>
        <w:t>A</w:t>
      </w:r>
      <w:r w:rsidR="00044935">
        <w:t>nswer</w:t>
      </w:r>
      <w:r>
        <w:t>: S</w:t>
      </w:r>
      <w:r w:rsidR="00044935">
        <w:t>ee s</w:t>
      </w:r>
      <w:r>
        <w:t>preadsheet</w:t>
      </w:r>
      <w:r w:rsidR="00044935">
        <w:t>:</w:t>
      </w:r>
      <w:r w:rsidR="00E51675">
        <w:t xml:space="preserve"> </w:t>
      </w:r>
      <w:hyperlink r:id="rId17" w:history="1">
        <w:r w:rsidR="00E51675" w:rsidRPr="00E51675">
          <w:rPr>
            <w:rStyle w:val="Hyperlink"/>
          </w:rPr>
          <w:t>Level3_Question4.xlsx</w:t>
        </w:r>
      </w:hyperlink>
    </w:p>
    <w:p w14:paraId="76286013" w14:textId="77777777" w:rsidR="00044935" w:rsidRDefault="00044935" w:rsidP="002014A1">
      <w:pPr>
        <w:pStyle w:val="ListParagraph"/>
        <w:numPr>
          <w:ilvl w:val="0"/>
          <w:numId w:val="37"/>
        </w:numPr>
      </w:pPr>
      <w:r>
        <w:t>Feedback: TBD</w:t>
      </w:r>
    </w:p>
    <w:p w14:paraId="05FA9F68" w14:textId="77777777" w:rsidR="00044935" w:rsidRPr="00044935" w:rsidRDefault="00DA724A" w:rsidP="00044935">
      <w:pPr>
        <w:rPr>
          <w:u w:val="single"/>
        </w:rPr>
      </w:pPr>
      <w:r>
        <w:rPr>
          <w:u w:val="single"/>
        </w:rPr>
        <w:t>6.3.6</w:t>
      </w:r>
      <w:r w:rsidR="00044935">
        <w:rPr>
          <w:u w:val="single"/>
        </w:rPr>
        <w:t xml:space="preserve"> Question 5:</w:t>
      </w:r>
    </w:p>
    <w:p w14:paraId="7AC21ED6" w14:textId="77777777" w:rsidR="00F4665A" w:rsidRPr="00351A50" w:rsidRDefault="00F4665A" w:rsidP="002014A1">
      <w:pPr>
        <w:pStyle w:val="ListParagraph"/>
        <w:numPr>
          <w:ilvl w:val="0"/>
          <w:numId w:val="29"/>
        </w:numPr>
      </w:pPr>
      <w:r w:rsidRPr="00351A50">
        <w:t>Select a State to explore. In &lt;m</w:t>
      </w:r>
      <w:r w:rsidR="00313012" w:rsidRPr="00351A50">
        <w:t>onth2</w:t>
      </w:r>
      <w:r w:rsidRPr="00351A50">
        <w:t xml:space="preserve">&gt;, how does the unemployment rate in &lt;state&gt; compare to the national unemployment rate in </w:t>
      </w:r>
      <w:r w:rsidR="00313012" w:rsidRPr="00351A50">
        <w:t>&lt;month2</w:t>
      </w:r>
      <w:r w:rsidRPr="00351A50">
        <w:t>&gt;?</w:t>
      </w:r>
    </w:p>
    <w:p w14:paraId="0425F194" w14:textId="77777777" w:rsidR="00F4665A" w:rsidRPr="00351A50" w:rsidRDefault="00F4665A" w:rsidP="002014A1">
      <w:pPr>
        <w:pStyle w:val="ListParagraph"/>
        <w:numPr>
          <w:ilvl w:val="1"/>
          <w:numId w:val="33"/>
        </w:numPr>
      </w:pPr>
      <w:r w:rsidRPr="00351A50">
        <w:t>It is higher than the national unemployment rate.</w:t>
      </w:r>
    </w:p>
    <w:p w14:paraId="3EB17BBB" w14:textId="77777777" w:rsidR="00F4665A" w:rsidRPr="00351A50" w:rsidRDefault="00F4665A" w:rsidP="002014A1">
      <w:pPr>
        <w:pStyle w:val="ListParagraph"/>
        <w:numPr>
          <w:ilvl w:val="1"/>
          <w:numId w:val="33"/>
        </w:numPr>
      </w:pPr>
      <w:r w:rsidRPr="00351A50">
        <w:t>It is lower than the national unemployment rate.</w:t>
      </w:r>
    </w:p>
    <w:p w14:paraId="39E47AEB" w14:textId="77777777" w:rsidR="00F4665A" w:rsidRPr="00351A50" w:rsidRDefault="00F4665A" w:rsidP="002014A1">
      <w:pPr>
        <w:pStyle w:val="ListParagraph"/>
        <w:numPr>
          <w:ilvl w:val="1"/>
          <w:numId w:val="33"/>
        </w:numPr>
      </w:pPr>
      <w:r w:rsidRPr="00351A50">
        <w:t>It is the same as the national unemployment rate.</w:t>
      </w:r>
    </w:p>
    <w:p w14:paraId="0D4C55E0" w14:textId="77777777" w:rsidR="00F4665A" w:rsidRPr="00351A50" w:rsidRDefault="00F4665A" w:rsidP="002014A1">
      <w:pPr>
        <w:pStyle w:val="ListParagraph"/>
        <w:numPr>
          <w:ilvl w:val="0"/>
          <w:numId w:val="38"/>
        </w:numPr>
      </w:pPr>
      <w:r w:rsidRPr="00351A50">
        <w:t>&lt;</w:t>
      </w:r>
      <w:r w:rsidR="00313012" w:rsidRPr="00351A50">
        <w:t>month2</w:t>
      </w:r>
      <w:r w:rsidRPr="00351A50">
        <w:t xml:space="preserve">&gt; is </w:t>
      </w:r>
      <w:r w:rsidR="00313012" w:rsidRPr="00351A50">
        <w:t>the same as in question 1</w:t>
      </w:r>
      <w:r w:rsidRPr="00351A50">
        <w:t>.</w:t>
      </w:r>
    </w:p>
    <w:p w14:paraId="4487374F" w14:textId="77777777" w:rsidR="00E51675" w:rsidRPr="00351A50" w:rsidRDefault="00E51675" w:rsidP="002014A1">
      <w:pPr>
        <w:pStyle w:val="ListParagraph"/>
        <w:numPr>
          <w:ilvl w:val="0"/>
          <w:numId w:val="38"/>
        </w:numPr>
      </w:pPr>
      <w:r w:rsidRPr="00351A50">
        <w:t>Answer: Depends on data</w:t>
      </w:r>
    </w:p>
    <w:p w14:paraId="1261AFBD" w14:textId="77777777" w:rsidR="00E51675" w:rsidRDefault="00E51675" w:rsidP="002014A1">
      <w:pPr>
        <w:pStyle w:val="ListParagraph"/>
        <w:numPr>
          <w:ilvl w:val="0"/>
          <w:numId w:val="38"/>
        </w:numPr>
        <w:rPr>
          <w:ins w:id="536" w:author="Cameron, Elizabeth" w:date="2013-06-24T14:30:00Z"/>
        </w:rPr>
      </w:pPr>
      <w:r>
        <w:lastRenderedPageBreak/>
        <w:t xml:space="preserve">Feedback: </w:t>
      </w:r>
      <w:del w:id="537" w:author="Cameron, Elizabeth" w:date="2013-06-24T14:29:00Z">
        <w:r w:rsidDel="00210E98">
          <w:delText>TBD</w:delText>
        </w:r>
      </w:del>
    </w:p>
    <w:p w14:paraId="489F9790" w14:textId="77777777" w:rsidR="00210E98" w:rsidRDefault="00210E98" w:rsidP="00210E98">
      <w:pPr>
        <w:rPr>
          <w:ins w:id="538" w:author="Cameron, Elizabeth" w:date="2013-06-24T14:30:00Z"/>
        </w:rPr>
      </w:pPr>
      <w:ins w:id="539" w:author="Cameron, Elizabeth" w:date="2013-06-24T14:30:00Z">
        <w:r>
          <w:t>After First Incorrect Try:</w:t>
        </w:r>
      </w:ins>
    </w:p>
    <w:tbl>
      <w:tblPr>
        <w:tblStyle w:val="TableGrid"/>
        <w:tblW w:w="0" w:type="auto"/>
        <w:tblLook w:val="04A0" w:firstRow="1" w:lastRow="0" w:firstColumn="1" w:lastColumn="0" w:noHBand="0" w:noVBand="1"/>
      </w:tblPr>
      <w:tblGrid>
        <w:gridCol w:w="2358"/>
        <w:gridCol w:w="2070"/>
        <w:gridCol w:w="2340"/>
        <w:gridCol w:w="2160"/>
      </w:tblGrid>
      <w:tr w:rsidR="00210E98" w14:paraId="55F8F15F" w14:textId="77777777" w:rsidTr="00B211E6">
        <w:trPr>
          <w:ins w:id="540" w:author="Cameron, Elizabeth" w:date="2013-06-24T14:30:00Z"/>
        </w:trPr>
        <w:tc>
          <w:tcPr>
            <w:tcW w:w="2358" w:type="dxa"/>
          </w:tcPr>
          <w:p w14:paraId="2D86481B" w14:textId="77777777" w:rsidR="00210E98" w:rsidRDefault="00210E98" w:rsidP="00B211E6">
            <w:pPr>
              <w:rPr>
                <w:ins w:id="541" w:author="Cameron, Elizabeth" w:date="2013-06-24T14:30:00Z"/>
              </w:rPr>
            </w:pPr>
          </w:p>
        </w:tc>
        <w:tc>
          <w:tcPr>
            <w:tcW w:w="2070" w:type="dxa"/>
          </w:tcPr>
          <w:p w14:paraId="1388F0A7" w14:textId="77777777" w:rsidR="00210E98" w:rsidRDefault="00210E98" w:rsidP="00B211E6">
            <w:pPr>
              <w:rPr>
                <w:ins w:id="542" w:author="Cameron, Elizabeth" w:date="2013-06-24T14:30:00Z"/>
              </w:rPr>
            </w:pPr>
            <w:ins w:id="543" w:author="Cameron, Elizabeth" w:date="2013-06-24T14:30:00Z">
              <w:r>
                <w:t>Answer: Higher</w:t>
              </w:r>
            </w:ins>
          </w:p>
        </w:tc>
        <w:tc>
          <w:tcPr>
            <w:tcW w:w="2340" w:type="dxa"/>
          </w:tcPr>
          <w:p w14:paraId="0784FD08" w14:textId="77777777" w:rsidR="00210E98" w:rsidRDefault="00210E98" w:rsidP="00B211E6">
            <w:pPr>
              <w:rPr>
                <w:ins w:id="544" w:author="Cameron, Elizabeth" w:date="2013-06-24T14:30:00Z"/>
              </w:rPr>
            </w:pPr>
            <w:ins w:id="545" w:author="Cameron, Elizabeth" w:date="2013-06-24T14:30:00Z">
              <w:r>
                <w:t>Answer: Lower</w:t>
              </w:r>
            </w:ins>
          </w:p>
        </w:tc>
        <w:tc>
          <w:tcPr>
            <w:tcW w:w="2160" w:type="dxa"/>
          </w:tcPr>
          <w:p w14:paraId="13EBBE87" w14:textId="77777777" w:rsidR="00210E98" w:rsidRDefault="00210E98" w:rsidP="00B211E6">
            <w:pPr>
              <w:rPr>
                <w:ins w:id="546" w:author="Cameron, Elizabeth" w:date="2013-06-24T14:30:00Z"/>
              </w:rPr>
            </w:pPr>
            <w:ins w:id="547" w:author="Cameron, Elizabeth" w:date="2013-06-24T14:30:00Z">
              <w:r>
                <w:t>Answer: Same</w:t>
              </w:r>
            </w:ins>
          </w:p>
        </w:tc>
      </w:tr>
      <w:tr w:rsidR="00210E98" w14:paraId="1A4425BA" w14:textId="77777777" w:rsidTr="00B211E6">
        <w:trPr>
          <w:ins w:id="548" w:author="Cameron, Elizabeth" w:date="2013-06-24T14:30:00Z"/>
        </w:trPr>
        <w:tc>
          <w:tcPr>
            <w:tcW w:w="2358" w:type="dxa"/>
          </w:tcPr>
          <w:p w14:paraId="4A50A96B" w14:textId="77777777" w:rsidR="00210E98" w:rsidRDefault="00210E98" w:rsidP="00B211E6">
            <w:pPr>
              <w:rPr>
                <w:ins w:id="549" w:author="Cameron, Elizabeth" w:date="2013-06-24T14:30:00Z"/>
              </w:rPr>
            </w:pPr>
            <w:ins w:id="550" w:author="Cameron, Elizabeth" w:date="2013-06-24T14:30:00Z">
              <w:r>
                <w:t>Response: Higher</w:t>
              </w:r>
            </w:ins>
          </w:p>
        </w:tc>
        <w:tc>
          <w:tcPr>
            <w:tcW w:w="2070" w:type="dxa"/>
          </w:tcPr>
          <w:p w14:paraId="13805AE5" w14:textId="77777777" w:rsidR="00210E98" w:rsidRDefault="00210E98" w:rsidP="00B211E6">
            <w:pPr>
              <w:rPr>
                <w:ins w:id="551" w:author="Cameron, Elizabeth" w:date="2013-06-24T14:30:00Z"/>
              </w:rPr>
            </w:pPr>
            <w:ins w:id="552" w:author="Cameron, Elizabeth" w:date="2013-06-24T14:30:00Z">
              <w:r>
                <w:t>Correct.</w:t>
              </w:r>
            </w:ins>
          </w:p>
        </w:tc>
        <w:tc>
          <w:tcPr>
            <w:tcW w:w="2340" w:type="dxa"/>
          </w:tcPr>
          <w:p w14:paraId="3E2BC1AF" w14:textId="77777777" w:rsidR="00210E98" w:rsidRDefault="00210E98" w:rsidP="00B211E6">
            <w:pPr>
              <w:rPr>
                <w:ins w:id="553" w:author="Cameron, Elizabeth" w:date="2013-06-24T14:30:00Z"/>
              </w:rPr>
            </w:pPr>
            <w:ins w:id="554" w:author="Cameron, Elizabeth" w:date="2013-06-24T14:30:00Z">
              <w:r>
                <w:t xml:space="preserve">Incorrect. </w:t>
              </w:r>
            </w:ins>
          </w:p>
          <w:p w14:paraId="2FB21CC9" w14:textId="77777777" w:rsidR="00210E98" w:rsidRDefault="00210E98" w:rsidP="00B211E6">
            <w:pPr>
              <w:rPr>
                <w:ins w:id="555" w:author="Cameron, Elizabeth" w:date="2013-06-24T14:30:00Z"/>
              </w:rPr>
            </w:pPr>
          </w:p>
          <w:p w14:paraId="5F070610" w14:textId="77777777" w:rsidR="00210E98" w:rsidRDefault="00210E98" w:rsidP="00210E98">
            <w:pPr>
              <w:rPr>
                <w:ins w:id="556" w:author="Cameron, Elizabeth" w:date="2013-06-24T14:30:00Z"/>
              </w:rPr>
            </w:pPr>
            <w:ins w:id="557" w:author="Cameron, Elizabeth" w:date="2013-06-24T14:30:00Z">
              <w:r>
                <w:t xml:space="preserve">You’re close. </w:t>
              </w:r>
            </w:ins>
            <w:ins w:id="558" w:author="Cameron, Elizabeth" w:date="2013-06-24T14:52:00Z">
              <w:r w:rsidR="002671B9">
                <w:t>In &lt;month2&gt;, the</w:t>
              </w:r>
            </w:ins>
            <w:ins w:id="559" w:author="Cameron, Elizabeth" w:date="2013-06-24T14:30:00Z">
              <w:r>
                <w:t xml:space="preserve"> unemployment rate </w:t>
              </w:r>
            </w:ins>
            <w:ins w:id="560" w:author="Cameron, Elizabeth" w:date="2013-06-24T14:37:00Z">
              <w:r>
                <w:t>in &lt;state&gt; is</w:t>
              </w:r>
            </w:ins>
            <w:ins w:id="561" w:author="Cameron, Elizabeth" w:date="2013-06-24T14:30:00Z">
              <w:r>
                <w:t xml:space="preserve"> different than the</w:t>
              </w:r>
            </w:ins>
            <w:ins w:id="562" w:author="Cameron, Elizabeth" w:date="2013-06-24T14:37:00Z">
              <w:r>
                <w:t xml:space="preserve"> national </w:t>
              </w:r>
            </w:ins>
            <w:ins w:id="563" w:author="Cameron, Elizabeth" w:date="2013-06-24T14:30:00Z">
              <w:r>
                <w:t>unemployment</w:t>
              </w:r>
            </w:ins>
            <w:ins w:id="564" w:author="Cameron, Elizabeth" w:date="2013-06-24T14:37:00Z">
              <w:r>
                <w:t xml:space="preserve"> rate</w:t>
              </w:r>
            </w:ins>
            <w:ins w:id="565" w:author="Cameron, Elizabeth" w:date="2013-06-24T14:30:00Z">
              <w:r>
                <w:t>, but it is not higher.</w:t>
              </w:r>
            </w:ins>
          </w:p>
        </w:tc>
        <w:tc>
          <w:tcPr>
            <w:tcW w:w="2160" w:type="dxa"/>
          </w:tcPr>
          <w:p w14:paraId="2B8072C0" w14:textId="77777777" w:rsidR="00210E98" w:rsidRDefault="00210E98" w:rsidP="00B211E6">
            <w:pPr>
              <w:rPr>
                <w:ins w:id="566" w:author="Cameron, Elizabeth" w:date="2013-06-24T14:30:00Z"/>
              </w:rPr>
            </w:pPr>
            <w:ins w:id="567" w:author="Cameron, Elizabeth" w:date="2013-06-24T14:30:00Z">
              <w:r>
                <w:t>Incorrect.</w:t>
              </w:r>
            </w:ins>
          </w:p>
          <w:p w14:paraId="79BEE88B" w14:textId="77777777" w:rsidR="00210E98" w:rsidRDefault="00210E98" w:rsidP="00B211E6">
            <w:pPr>
              <w:rPr>
                <w:ins w:id="568" w:author="Cameron, Elizabeth" w:date="2013-06-24T14:30:00Z"/>
              </w:rPr>
            </w:pPr>
          </w:p>
          <w:p w14:paraId="2BEC1090" w14:textId="77777777" w:rsidR="00210E98" w:rsidRDefault="002671B9" w:rsidP="00210E98">
            <w:pPr>
              <w:rPr>
                <w:ins w:id="569" w:author="Cameron, Elizabeth" w:date="2013-06-24T14:30:00Z"/>
              </w:rPr>
            </w:pPr>
            <w:ins w:id="570" w:author="Cameron, Elizabeth" w:date="2013-06-24T14:52:00Z">
              <w:r>
                <w:t>In &lt;month2&gt;, the</w:t>
              </w:r>
            </w:ins>
            <w:ins w:id="571" w:author="Cameron, Elizabeth" w:date="2013-06-24T14:30:00Z">
              <w:r w:rsidR="00210E98">
                <w:t xml:space="preserve"> unemployment rate</w:t>
              </w:r>
            </w:ins>
            <w:ins w:id="572" w:author="Cameron, Elizabeth" w:date="2013-06-24T14:38:00Z">
              <w:r w:rsidR="00210E98">
                <w:t xml:space="preserve"> in &lt;state&gt;</w:t>
              </w:r>
            </w:ins>
            <w:ins w:id="573" w:author="Cameron, Elizabeth" w:date="2013-06-24T14:30:00Z">
              <w:r w:rsidR="00210E98">
                <w:t xml:space="preserve"> is not different than the </w:t>
              </w:r>
            </w:ins>
            <w:ins w:id="574" w:author="Cameron, Elizabeth" w:date="2013-06-24T14:38:00Z">
              <w:r w:rsidR="00210E98">
                <w:t>national</w:t>
              </w:r>
            </w:ins>
            <w:ins w:id="575" w:author="Cameron, Elizabeth" w:date="2013-06-24T14:30:00Z">
              <w:r w:rsidR="00210E98">
                <w:t xml:space="preserve"> unemployment</w:t>
              </w:r>
            </w:ins>
            <w:ins w:id="576" w:author="Cameron, Elizabeth" w:date="2013-06-24T14:38:00Z">
              <w:r w:rsidR="00210E98">
                <w:t xml:space="preserve"> rate</w:t>
              </w:r>
            </w:ins>
            <w:ins w:id="577" w:author="Cameron, Elizabeth" w:date="2013-06-24T14:30:00Z">
              <w:r w:rsidR="00210E98">
                <w:t>.</w:t>
              </w:r>
            </w:ins>
          </w:p>
        </w:tc>
      </w:tr>
      <w:tr w:rsidR="00210E98" w14:paraId="545E72BC" w14:textId="77777777" w:rsidTr="00B211E6">
        <w:trPr>
          <w:ins w:id="578" w:author="Cameron, Elizabeth" w:date="2013-06-24T14:30:00Z"/>
        </w:trPr>
        <w:tc>
          <w:tcPr>
            <w:tcW w:w="2358" w:type="dxa"/>
          </w:tcPr>
          <w:p w14:paraId="43681A00" w14:textId="77777777" w:rsidR="00210E98" w:rsidRDefault="00210E98" w:rsidP="00B211E6">
            <w:pPr>
              <w:rPr>
                <w:ins w:id="579" w:author="Cameron, Elizabeth" w:date="2013-06-24T14:30:00Z"/>
              </w:rPr>
            </w:pPr>
            <w:ins w:id="580" w:author="Cameron, Elizabeth" w:date="2013-06-24T14:30:00Z">
              <w:r>
                <w:t>Response: Lower</w:t>
              </w:r>
            </w:ins>
          </w:p>
        </w:tc>
        <w:tc>
          <w:tcPr>
            <w:tcW w:w="2070" w:type="dxa"/>
          </w:tcPr>
          <w:p w14:paraId="0BBA4C24" w14:textId="77777777" w:rsidR="00210E98" w:rsidRDefault="00210E98" w:rsidP="00B211E6">
            <w:pPr>
              <w:rPr>
                <w:ins w:id="581" w:author="Cameron, Elizabeth" w:date="2013-06-24T14:30:00Z"/>
              </w:rPr>
            </w:pPr>
            <w:ins w:id="582" w:author="Cameron, Elizabeth" w:date="2013-06-24T14:30:00Z">
              <w:r>
                <w:t xml:space="preserve">Incorrect. </w:t>
              </w:r>
            </w:ins>
          </w:p>
          <w:p w14:paraId="0507C844" w14:textId="77777777" w:rsidR="00210E98" w:rsidRDefault="00210E98" w:rsidP="00B211E6">
            <w:pPr>
              <w:rPr>
                <w:ins w:id="583" w:author="Cameron, Elizabeth" w:date="2013-06-24T14:30:00Z"/>
              </w:rPr>
            </w:pPr>
          </w:p>
          <w:p w14:paraId="169A7B3F" w14:textId="77777777" w:rsidR="00210E98" w:rsidRDefault="00210E98" w:rsidP="00B211E6">
            <w:pPr>
              <w:rPr>
                <w:ins w:id="584" w:author="Cameron, Elizabeth" w:date="2013-06-24T14:30:00Z"/>
              </w:rPr>
            </w:pPr>
            <w:ins w:id="585" w:author="Cameron, Elizabeth" w:date="2013-06-24T14:37:00Z">
              <w:r>
                <w:t xml:space="preserve">You’re close. </w:t>
              </w:r>
            </w:ins>
            <w:ins w:id="586" w:author="Cameron, Elizabeth" w:date="2013-06-24T14:52:00Z">
              <w:r w:rsidR="002671B9">
                <w:t>In &lt;month2&gt;, the</w:t>
              </w:r>
            </w:ins>
            <w:ins w:id="587" w:author="Cameron, Elizabeth" w:date="2013-06-24T14:37:00Z">
              <w:r>
                <w:t xml:space="preserve"> unemployment rate in &lt;state&gt; is different than the national unemployment rate</w:t>
              </w:r>
            </w:ins>
            <w:ins w:id="588" w:author="Cameron, Elizabeth" w:date="2013-06-24T14:30:00Z">
              <w:r>
                <w:t>, but it is not lower.</w:t>
              </w:r>
            </w:ins>
          </w:p>
        </w:tc>
        <w:tc>
          <w:tcPr>
            <w:tcW w:w="2340" w:type="dxa"/>
          </w:tcPr>
          <w:p w14:paraId="3F76EF9C" w14:textId="77777777" w:rsidR="00210E98" w:rsidRDefault="00210E98" w:rsidP="00B211E6">
            <w:pPr>
              <w:rPr>
                <w:ins w:id="589" w:author="Cameron, Elizabeth" w:date="2013-06-24T14:30:00Z"/>
              </w:rPr>
            </w:pPr>
            <w:ins w:id="590" w:author="Cameron, Elizabeth" w:date="2013-06-24T14:30:00Z">
              <w:r>
                <w:t>Correct.</w:t>
              </w:r>
            </w:ins>
          </w:p>
        </w:tc>
        <w:tc>
          <w:tcPr>
            <w:tcW w:w="2160" w:type="dxa"/>
          </w:tcPr>
          <w:p w14:paraId="50D317B3" w14:textId="77777777" w:rsidR="00210E98" w:rsidRDefault="00210E98" w:rsidP="00B211E6">
            <w:pPr>
              <w:rPr>
                <w:ins w:id="591" w:author="Cameron, Elizabeth" w:date="2013-06-24T14:30:00Z"/>
              </w:rPr>
            </w:pPr>
            <w:ins w:id="592" w:author="Cameron, Elizabeth" w:date="2013-06-24T14:30:00Z">
              <w:r>
                <w:t>Incorrect.</w:t>
              </w:r>
            </w:ins>
          </w:p>
          <w:p w14:paraId="4D411AAC" w14:textId="77777777" w:rsidR="00210E98" w:rsidRDefault="00210E98" w:rsidP="00B211E6">
            <w:pPr>
              <w:rPr>
                <w:ins w:id="593" w:author="Cameron, Elizabeth" w:date="2013-06-24T14:30:00Z"/>
              </w:rPr>
            </w:pPr>
          </w:p>
          <w:p w14:paraId="55A920DC" w14:textId="77777777" w:rsidR="00210E98" w:rsidRDefault="002671B9" w:rsidP="00B211E6">
            <w:pPr>
              <w:rPr>
                <w:ins w:id="594" w:author="Cameron, Elizabeth" w:date="2013-06-24T14:30:00Z"/>
              </w:rPr>
            </w:pPr>
            <w:ins w:id="595" w:author="Cameron, Elizabeth" w:date="2013-06-24T14:52:00Z">
              <w:r>
                <w:t>In &lt;month2&gt;, the</w:t>
              </w:r>
            </w:ins>
            <w:ins w:id="596" w:author="Cameron, Elizabeth" w:date="2013-06-24T14:38:00Z">
              <w:r w:rsidR="00210E98">
                <w:t xml:space="preserve"> unemployment rate in &lt;state&gt; is not different than the national unemployment rate.</w:t>
              </w:r>
            </w:ins>
          </w:p>
        </w:tc>
      </w:tr>
      <w:tr w:rsidR="00210E98" w14:paraId="66920B12" w14:textId="77777777" w:rsidTr="00B211E6">
        <w:trPr>
          <w:ins w:id="597" w:author="Cameron, Elizabeth" w:date="2013-06-24T14:30:00Z"/>
        </w:trPr>
        <w:tc>
          <w:tcPr>
            <w:tcW w:w="2358" w:type="dxa"/>
          </w:tcPr>
          <w:p w14:paraId="466475D5" w14:textId="77777777" w:rsidR="00210E98" w:rsidRDefault="00210E98" w:rsidP="00B211E6">
            <w:pPr>
              <w:rPr>
                <w:ins w:id="598" w:author="Cameron, Elizabeth" w:date="2013-06-24T14:30:00Z"/>
              </w:rPr>
            </w:pPr>
            <w:ins w:id="599" w:author="Cameron, Elizabeth" w:date="2013-06-24T14:30:00Z">
              <w:r>
                <w:t>Response: Same</w:t>
              </w:r>
            </w:ins>
          </w:p>
        </w:tc>
        <w:tc>
          <w:tcPr>
            <w:tcW w:w="2070" w:type="dxa"/>
          </w:tcPr>
          <w:p w14:paraId="17093690" w14:textId="77777777" w:rsidR="00210E98" w:rsidRDefault="00210E98" w:rsidP="00B211E6">
            <w:pPr>
              <w:rPr>
                <w:ins w:id="600" w:author="Cameron, Elizabeth" w:date="2013-06-24T14:30:00Z"/>
              </w:rPr>
            </w:pPr>
            <w:ins w:id="601" w:author="Cameron, Elizabeth" w:date="2013-06-24T14:30:00Z">
              <w:r>
                <w:t>Incorrect.</w:t>
              </w:r>
            </w:ins>
          </w:p>
          <w:p w14:paraId="577EDF0B" w14:textId="77777777" w:rsidR="00210E98" w:rsidRDefault="00210E98" w:rsidP="00B211E6">
            <w:pPr>
              <w:rPr>
                <w:ins w:id="602" w:author="Cameron, Elizabeth" w:date="2013-06-24T14:30:00Z"/>
              </w:rPr>
            </w:pPr>
          </w:p>
          <w:p w14:paraId="393F93B2" w14:textId="77777777" w:rsidR="00210E98" w:rsidRDefault="002671B9" w:rsidP="00210E98">
            <w:pPr>
              <w:rPr>
                <w:ins w:id="603" w:author="Cameron, Elizabeth" w:date="2013-06-24T14:30:00Z"/>
              </w:rPr>
            </w:pPr>
            <w:ins w:id="604" w:author="Cameron, Elizabeth" w:date="2013-06-24T14:53:00Z">
              <w:r>
                <w:t>In &lt;month2&gt;, the</w:t>
              </w:r>
            </w:ins>
            <w:ins w:id="605" w:author="Cameron, Elizabeth" w:date="2013-06-24T14:30:00Z">
              <w:r w:rsidR="00210E98">
                <w:t xml:space="preserve"> unemployment rate</w:t>
              </w:r>
            </w:ins>
            <w:ins w:id="606" w:author="Cameron, Elizabeth" w:date="2013-06-24T14:38:00Z">
              <w:r w:rsidR="00210E98">
                <w:t xml:space="preserve"> in &lt;state&gt;</w:t>
              </w:r>
            </w:ins>
            <w:ins w:id="607" w:author="Cameron, Elizabeth" w:date="2013-06-24T14:30:00Z">
              <w:r w:rsidR="00210E98">
                <w:t xml:space="preserve"> is different than the </w:t>
              </w:r>
            </w:ins>
            <w:ins w:id="608" w:author="Cameron, Elizabeth" w:date="2013-06-24T14:38:00Z">
              <w:r w:rsidR="00210E98">
                <w:t>national</w:t>
              </w:r>
            </w:ins>
            <w:ins w:id="609" w:author="Cameron, Elizabeth" w:date="2013-06-24T14:30:00Z">
              <w:r w:rsidR="00210E98">
                <w:t xml:space="preserve"> unemployment</w:t>
              </w:r>
            </w:ins>
            <w:ins w:id="610" w:author="Cameron, Elizabeth" w:date="2013-06-24T14:38:00Z">
              <w:r w:rsidR="00210E98">
                <w:t xml:space="preserve"> rate</w:t>
              </w:r>
            </w:ins>
            <w:ins w:id="611" w:author="Cameron, Elizabeth" w:date="2013-06-24T14:30:00Z">
              <w:r w:rsidR="00210E98">
                <w:t>. Is it higher or lower?</w:t>
              </w:r>
            </w:ins>
          </w:p>
        </w:tc>
        <w:tc>
          <w:tcPr>
            <w:tcW w:w="2340" w:type="dxa"/>
          </w:tcPr>
          <w:p w14:paraId="5711E051" w14:textId="77777777" w:rsidR="00210E98" w:rsidRDefault="00210E98" w:rsidP="00B211E6">
            <w:pPr>
              <w:rPr>
                <w:ins w:id="612" w:author="Cameron, Elizabeth" w:date="2013-06-24T14:30:00Z"/>
              </w:rPr>
            </w:pPr>
            <w:ins w:id="613" w:author="Cameron, Elizabeth" w:date="2013-06-24T14:30:00Z">
              <w:r>
                <w:t>Incorrect.</w:t>
              </w:r>
            </w:ins>
          </w:p>
          <w:p w14:paraId="63D7564B" w14:textId="77777777" w:rsidR="00210E98" w:rsidRDefault="00210E98" w:rsidP="00B211E6">
            <w:pPr>
              <w:rPr>
                <w:ins w:id="614" w:author="Cameron, Elizabeth" w:date="2013-06-24T14:30:00Z"/>
              </w:rPr>
            </w:pPr>
          </w:p>
          <w:p w14:paraId="57167767" w14:textId="77777777" w:rsidR="00210E98" w:rsidRDefault="002671B9" w:rsidP="00B211E6">
            <w:pPr>
              <w:rPr>
                <w:ins w:id="615" w:author="Cameron, Elizabeth" w:date="2013-06-24T14:30:00Z"/>
              </w:rPr>
            </w:pPr>
            <w:ins w:id="616" w:author="Cameron, Elizabeth" w:date="2013-06-24T14:53:00Z">
              <w:r>
                <w:t>In &lt;month2&gt;, the</w:t>
              </w:r>
            </w:ins>
            <w:ins w:id="617" w:author="Cameron, Elizabeth" w:date="2013-06-24T14:38:00Z">
              <w:r w:rsidR="00210E98">
                <w:t xml:space="preserve"> unemployment rate in &lt;state&gt; is different than the national unemployment rate. Is it higher or lower?</w:t>
              </w:r>
            </w:ins>
          </w:p>
        </w:tc>
        <w:tc>
          <w:tcPr>
            <w:tcW w:w="2160" w:type="dxa"/>
          </w:tcPr>
          <w:p w14:paraId="13EF8370" w14:textId="77777777" w:rsidR="00210E98" w:rsidRDefault="00210E98" w:rsidP="00B211E6">
            <w:pPr>
              <w:rPr>
                <w:ins w:id="618" w:author="Cameron, Elizabeth" w:date="2013-06-24T14:30:00Z"/>
              </w:rPr>
            </w:pPr>
            <w:ins w:id="619" w:author="Cameron, Elizabeth" w:date="2013-06-24T14:30:00Z">
              <w:r>
                <w:t>Correct.</w:t>
              </w:r>
            </w:ins>
          </w:p>
        </w:tc>
      </w:tr>
    </w:tbl>
    <w:p w14:paraId="0BBF91E6" w14:textId="77777777" w:rsidR="00210E98" w:rsidRDefault="00210E98" w:rsidP="00210E98">
      <w:pPr>
        <w:rPr>
          <w:ins w:id="620" w:author="Cameron, Elizabeth" w:date="2013-06-24T14:30:00Z"/>
        </w:rPr>
      </w:pPr>
    </w:p>
    <w:p w14:paraId="4F4CEEA8" w14:textId="77777777" w:rsidR="00210E98" w:rsidRDefault="00210E98" w:rsidP="00210E98">
      <w:pPr>
        <w:rPr>
          <w:ins w:id="621" w:author="Cameron, Elizabeth" w:date="2013-06-24T14:30:00Z"/>
        </w:rPr>
      </w:pPr>
      <w:ins w:id="622" w:author="Cameron, Elizabeth" w:date="2013-06-24T14:30:00Z">
        <w:r>
          <w:t>After Second Incorrect Try:</w:t>
        </w:r>
      </w:ins>
    </w:p>
    <w:tbl>
      <w:tblPr>
        <w:tblStyle w:val="TableGrid"/>
        <w:tblW w:w="0" w:type="auto"/>
        <w:tblLook w:val="04A0" w:firstRow="1" w:lastRow="0" w:firstColumn="1" w:lastColumn="0" w:noHBand="0" w:noVBand="1"/>
      </w:tblPr>
      <w:tblGrid>
        <w:gridCol w:w="3192"/>
        <w:gridCol w:w="3192"/>
        <w:gridCol w:w="3192"/>
      </w:tblGrid>
      <w:tr w:rsidR="00210E98" w14:paraId="5FB9F6AA" w14:textId="77777777" w:rsidTr="00B211E6">
        <w:trPr>
          <w:ins w:id="623" w:author="Cameron, Elizabeth" w:date="2013-06-24T14:30:00Z"/>
        </w:trPr>
        <w:tc>
          <w:tcPr>
            <w:tcW w:w="3192" w:type="dxa"/>
          </w:tcPr>
          <w:p w14:paraId="556C9585" w14:textId="77777777" w:rsidR="00210E98" w:rsidRDefault="00210E98" w:rsidP="00B211E6">
            <w:pPr>
              <w:rPr>
                <w:ins w:id="624" w:author="Cameron, Elizabeth" w:date="2013-06-24T14:30:00Z"/>
              </w:rPr>
            </w:pPr>
            <w:ins w:id="625" w:author="Cameron, Elizabeth" w:date="2013-06-24T14:30:00Z">
              <w:r>
                <w:t>Answer: Higher</w:t>
              </w:r>
            </w:ins>
          </w:p>
        </w:tc>
        <w:tc>
          <w:tcPr>
            <w:tcW w:w="3192" w:type="dxa"/>
          </w:tcPr>
          <w:p w14:paraId="41B0FE23" w14:textId="77777777" w:rsidR="00210E98" w:rsidRDefault="00210E98" w:rsidP="0037771E">
            <w:pPr>
              <w:rPr>
                <w:ins w:id="626" w:author="Cameron, Elizabeth" w:date="2013-06-24T14:30:00Z"/>
              </w:rPr>
            </w:pPr>
            <w:ins w:id="627" w:author="Cameron, Elizabeth" w:date="2013-06-24T14:30:00Z">
              <w:r>
                <w:t xml:space="preserve">Answer: </w:t>
              </w:r>
            </w:ins>
            <w:ins w:id="628" w:author="Cameron, Elizabeth" w:date="2013-06-24T14:40:00Z">
              <w:r w:rsidR="0037771E">
                <w:t>Lower</w:t>
              </w:r>
            </w:ins>
          </w:p>
        </w:tc>
        <w:tc>
          <w:tcPr>
            <w:tcW w:w="3192" w:type="dxa"/>
          </w:tcPr>
          <w:p w14:paraId="3E1250FE" w14:textId="77777777" w:rsidR="00210E98" w:rsidRDefault="00210E98" w:rsidP="00B211E6">
            <w:pPr>
              <w:rPr>
                <w:ins w:id="629" w:author="Cameron, Elizabeth" w:date="2013-06-24T14:30:00Z"/>
              </w:rPr>
            </w:pPr>
            <w:ins w:id="630" w:author="Cameron, Elizabeth" w:date="2013-06-24T14:30:00Z">
              <w:r>
                <w:t>Answer: Same</w:t>
              </w:r>
            </w:ins>
          </w:p>
        </w:tc>
      </w:tr>
      <w:tr w:rsidR="00210E98" w14:paraId="2B02EDBE" w14:textId="77777777" w:rsidTr="00B211E6">
        <w:trPr>
          <w:ins w:id="631" w:author="Cameron, Elizabeth" w:date="2013-06-24T14:30:00Z"/>
        </w:trPr>
        <w:tc>
          <w:tcPr>
            <w:tcW w:w="3192" w:type="dxa"/>
          </w:tcPr>
          <w:p w14:paraId="7C38C227" w14:textId="77777777" w:rsidR="00210E98" w:rsidRDefault="00210E98" w:rsidP="00B211E6">
            <w:pPr>
              <w:rPr>
                <w:ins w:id="632" w:author="Cameron, Elizabeth" w:date="2013-06-24T14:30:00Z"/>
              </w:rPr>
            </w:pPr>
            <w:ins w:id="633" w:author="Cameron, Elizabeth" w:date="2013-06-24T14:30:00Z">
              <w:r>
                <w:t>Incorrect.</w:t>
              </w:r>
            </w:ins>
          </w:p>
          <w:p w14:paraId="287D4FAD" w14:textId="77777777" w:rsidR="00210E98" w:rsidRDefault="00210E98" w:rsidP="00B211E6">
            <w:pPr>
              <w:rPr>
                <w:ins w:id="634" w:author="Cameron, Elizabeth" w:date="2013-06-24T14:30:00Z"/>
              </w:rPr>
            </w:pPr>
          </w:p>
          <w:p w14:paraId="6A665CE9" w14:textId="77777777" w:rsidR="00210E98" w:rsidRDefault="002671B9" w:rsidP="00210E98">
            <w:pPr>
              <w:rPr>
                <w:ins w:id="635" w:author="Cameron, Elizabeth" w:date="2013-06-24T14:30:00Z"/>
              </w:rPr>
            </w:pPr>
            <w:ins w:id="636" w:author="Cameron, Elizabeth" w:date="2013-06-24T14:52:00Z">
              <w:r>
                <w:t>In &lt;month2&gt;, the</w:t>
              </w:r>
            </w:ins>
            <w:ins w:id="637" w:author="Cameron, Elizabeth" w:date="2013-06-24T14:30:00Z">
              <w:r w:rsidR="00210E98">
                <w:t xml:space="preserve"> unemployment rate </w:t>
              </w:r>
            </w:ins>
            <w:ins w:id="638" w:author="Cameron, Elizabeth" w:date="2013-06-24T14:38:00Z">
              <w:r w:rsidR="00210E98">
                <w:t xml:space="preserve">in &lt;state&gt; </w:t>
              </w:r>
            </w:ins>
            <w:ins w:id="639" w:author="Cameron, Elizabeth" w:date="2013-06-24T14:30:00Z">
              <w:r w:rsidR="00210E98">
                <w:t>is higher than the</w:t>
              </w:r>
            </w:ins>
            <w:ins w:id="640" w:author="Cameron, Elizabeth" w:date="2013-06-24T14:38:00Z">
              <w:r w:rsidR="00210E98">
                <w:t xml:space="preserve"> </w:t>
              </w:r>
            </w:ins>
            <w:ins w:id="641" w:author="Cameron, Elizabeth" w:date="2013-06-24T14:39:00Z">
              <w:r w:rsidR="00210E98">
                <w:t xml:space="preserve">national </w:t>
              </w:r>
            </w:ins>
            <w:ins w:id="642" w:author="Cameron, Elizabeth" w:date="2013-06-24T14:30:00Z">
              <w:r w:rsidR="00210E98">
                <w:t>unemployment</w:t>
              </w:r>
            </w:ins>
            <w:ins w:id="643" w:author="Cameron, Elizabeth" w:date="2013-06-24T14:38:00Z">
              <w:r w:rsidR="00210E98">
                <w:t xml:space="preserve"> rate</w:t>
              </w:r>
            </w:ins>
            <w:ins w:id="644" w:author="Cameron, Elizabeth" w:date="2013-06-24T14:30:00Z">
              <w:r w:rsidR="00210E98">
                <w:t>.</w:t>
              </w:r>
            </w:ins>
          </w:p>
        </w:tc>
        <w:tc>
          <w:tcPr>
            <w:tcW w:w="3192" w:type="dxa"/>
          </w:tcPr>
          <w:p w14:paraId="74075845" w14:textId="77777777" w:rsidR="00210E98" w:rsidRDefault="00210E98" w:rsidP="00B211E6">
            <w:pPr>
              <w:rPr>
                <w:ins w:id="645" w:author="Cameron, Elizabeth" w:date="2013-06-24T14:30:00Z"/>
              </w:rPr>
            </w:pPr>
            <w:ins w:id="646" w:author="Cameron, Elizabeth" w:date="2013-06-24T14:30:00Z">
              <w:r>
                <w:t>Incorrect.</w:t>
              </w:r>
            </w:ins>
          </w:p>
          <w:p w14:paraId="58D2320C" w14:textId="77777777" w:rsidR="00210E98" w:rsidRDefault="00210E98" w:rsidP="00B211E6">
            <w:pPr>
              <w:rPr>
                <w:ins w:id="647" w:author="Cameron, Elizabeth" w:date="2013-06-24T14:30:00Z"/>
              </w:rPr>
            </w:pPr>
          </w:p>
          <w:p w14:paraId="12D6CE41" w14:textId="77777777" w:rsidR="00210E98" w:rsidRDefault="002671B9" w:rsidP="0037771E">
            <w:pPr>
              <w:rPr>
                <w:ins w:id="648" w:author="Cameron, Elizabeth" w:date="2013-06-24T14:30:00Z"/>
              </w:rPr>
            </w:pPr>
            <w:ins w:id="649" w:author="Cameron, Elizabeth" w:date="2013-06-24T14:52:00Z">
              <w:r>
                <w:t>In &lt;month2&gt;, the</w:t>
              </w:r>
            </w:ins>
            <w:ins w:id="650" w:author="Cameron, Elizabeth" w:date="2013-06-24T14:40:00Z">
              <w:r w:rsidR="0037771E">
                <w:t xml:space="preserve"> unemployment rate in &lt;state&gt; is lower than the national unemployment rate.</w:t>
              </w:r>
            </w:ins>
          </w:p>
        </w:tc>
        <w:tc>
          <w:tcPr>
            <w:tcW w:w="3192" w:type="dxa"/>
          </w:tcPr>
          <w:p w14:paraId="55B34990" w14:textId="77777777" w:rsidR="00210E98" w:rsidRDefault="00210E98" w:rsidP="00B211E6">
            <w:pPr>
              <w:rPr>
                <w:ins w:id="651" w:author="Cameron, Elizabeth" w:date="2013-06-24T14:30:00Z"/>
              </w:rPr>
            </w:pPr>
            <w:ins w:id="652" w:author="Cameron, Elizabeth" w:date="2013-06-24T14:30:00Z">
              <w:r>
                <w:t>Incorrect.</w:t>
              </w:r>
            </w:ins>
          </w:p>
          <w:p w14:paraId="5A19EAC2" w14:textId="77777777" w:rsidR="00210E98" w:rsidRDefault="00210E98" w:rsidP="00B211E6">
            <w:pPr>
              <w:rPr>
                <w:ins w:id="653" w:author="Cameron, Elizabeth" w:date="2013-06-24T14:30:00Z"/>
              </w:rPr>
            </w:pPr>
          </w:p>
          <w:p w14:paraId="2F4FFF53" w14:textId="77777777" w:rsidR="00210E98" w:rsidRDefault="002671B9" w:rsidP="0037771E">
            <w:pPr>
              <w:rPr>
                <w:ins w:id="654" w:author="Cameron, Elizabeth" w:date="2013-06-24T14:30:00Z"/>
              </w:rPr>
            </w:pPr>
            <w:ins w:id="655" w:author="Cameron, Elizabeth" w:date="2013-06-24T14:52:00Z">
              <w:r>
                <w:t>In &lt;month2&gt;, the</w:t>
              </w:r>
            </w:ins>
            <w:ins w:id="656" w:author="Cameron, Elizabeth" w:date="2013-06-24T14:40:00Z">
              <w:r w:rsidR="0037771E">
                <w:t xml:space="preserve"> unemployment rate in &lt;state&gt; is the same as the national unemployment rate.</w:t>
              </w:r>
            </w:ins>
          </w:p>
        </w:tc>
      </w:tr>
    </w:tbl>
    <w:p w14:paraId="2A675CA7" w14:textId="77777777" w:rsidR="00210E98" w:rsidRDefault="00210E98" w:rsidP="00210E98">
      <w:pPr>
        <w:rPr>
          <w:ins w:id="657" w:author="Cameron, Elizabeth" w:date="2013-06-24T14:30:00Z"/>
        </w:rPr>
      </w:pPr>
    </w:p>
    <w:p w14:paraId="5A5A4935" w14:textId="77777777" w:rsidR="00210E98" w:rsidRDefault="00210E98" w:rsidP="00210E98"/>
    <w:p w14:paraId="54B76E96" w14:textId="77777777" w:rsidR="00E51675" w:rsidRPr="00E51675" w:rsidRDefault="00DA724A" w:rsidP="00E51675">
      <w:pPr>
        <w:rPr>
          <w:u w:val="single"/>
        </w:rPr>
      </w:pPr>
      <w:r>
        <w:rPr>
          <w:u w:val="single"/>
        </w:rPr>
        <w:t>6.3.7</w:t>
      </w:r>
      <w:r w:rsidR="00E51675">
        <w:rPr>
          <w:u w:val="single"/>
        </w:rPr>
        <w:t xml:space="preserve"> Question 6:</w:t>
      </w:r>
    </w:p>
    <w:p w14:paraId="1C1A65C2" w14:textId="77777777" w:rsidR="00F4665A" w:rsidRPr="00351A50" w:rsidRDefault="00F4665A" w:rsidP="002014A1">
      <w:pPr>
        <w:pStyle w:val="ListParagraph"/>
        <w:numPr>
          <w:ilvl w:val="0"/>
          <w:numId w:val="29"/>
        </w:numPr>
      </w:pPr>
      <w:r w:rsidRPr="00351A50">
        <w:lastRenderedPageBreak/>
        <w:t>Select two counties to explore. In &lt;m</w:t>
      </w:r>
      <w:r w:rsidR="00313012" w:rsidRPr="00351A50">
        <w:t>onth2</w:t>
      </w:r>
      <w:r w:rsidRPr="00351A50">
        <w:t>&gt;, how does the unemployment rate in &lt;county1&gt; compare to the unemployment rate in &lt;county2&gt;?</w:t>
      </w:r>
    </w:p>
    <w:p w14:paraId="3BBE8138" w14:textId="77777777" w:rsidR="00F4665A" w:rsidRPr="00351A50" w:rsidRDefault="00F4665A" w:rsidP="002014A1">
      <w:pPr>
        <w:pStyle w:val="ListParagraph"/>
        <w:numPr>
          <w:ilvl w:val="1"/>
          <w:numId w:val="31"/>
        </w:numPr>
      </w:pPr>
      <w:r w:rsidRPr="00351A50">
        <w:t>It is higher than the unemployment rate in &lt;county2&gt;.</w:t>
      </w:r>
    </w:p>
    <w:p w14:paraId="16700E99" w14:textId="77777777" w:rsidR="00F4665A" w:rsidRPr="00351A50" w:rsidRDefault="00F4665A" w:rsidP="002014A1">
      <w:pPr>
        <w:pStyle w:val="ListParagraph"/>
        <w:numPr>
          <w:ilvl w:val="1"/>
          <w:numId w:val="31"/>
        </w:numPr>
      </w:pPr>
      <w:r w:rsidRPr="00351A50">
        <w:t>It is lower than the unemployment rate in &lt;county2&gt;.</w:t>
      </w:r>
    </w:p>
    <w:p w14:paraId="63ECC179" w14:textId="77777777" w:rsidR="00F4665A" w:rsidRPr="00351A50" w:rsidRDefault="00F4665A" w:rsidP="002014A1">
      <w:pPr>
        <w:pStyle w:val="ListParagraph"/>
        <w:numPr>
          <w:ilvl w:val="1"/>
          <w:numId w:val="31"/>
        </w:numPr>
      </w:pPr>
      <w:r w:rsidRPr="00351A50">
        <w:t>It is the same as the unemployment rate in &lt;county2&gt;.</w:t>
      </w:r>
    </w:p>
    <w:p w14:paraId="0CC71A26" w14:textId="77777777" w:rsidR="00F4665A" w:rsidRPr="00351A50" w:rsidRDefault="00313012" w:rsidP="00351A50">
      <w:pPr>
        <w:pStyle w:val="ListParagraph"/>
        <w:numPr>
          <w:ilvl w:val="0"/>
          <w:numId w:val="31"/>
        </w:numPr>
      </w:pPr>
      <w:r w:rsidRPr="00351A50">
        <w:t>&lt;month2&gt; is the same as in question 1</w:t>
      </w:r>
      <w:r w:rsidR="00F4665A" w:rsidRPr="00351A50">
        <w:t xml:space="preserve">, &lt;county1&gt; is the name of the first county the student selected, and &lt;county2&gt; is the name of the second county the student selected. </w:t>
      </w:r>
    </w:p>
    <w:p w14:paraId="4D42D974" w14:textId="77777777" w:rsidR="00E51675" w:rsidRPr="00351A50" w:rsidRDefault="00E51675" w:rsidP="002014A1">
      <w:pPr>
        <w:pStyle w:val="ListParagraph"/>
        <w:numPr>
          <w:ilvl w:val="0"/>
          <w:numId w:val="39"/>
        </w:numPr>
      </w:pPr>
      <w:r w:rsidRPr="00351A50">
        <w:t>Answer: Depends on data</w:t>
      </w:r>
    </w:p>
    <w:p w14:paraId="189D1315" w14:textId="77777777" w:rsidR="00F4665A" w:rsidRDefault="00E51675" w:rsidP="002014A1">
      <w:pPr>
        <w:pStyle w:val="ListParagraph"/>
        <w:numPr>
          <w:ilvl w:val="0"/>
          <w:numId w:val="39"/>
        </w:numPr>
        <w:rPr>
          <w:ins w:id="658" w:author="Cameron, Elizabeth" w:date="2013-06-24T14:41:00Z"/>
        </w:rPr>
      </w:pPr>
      <w:r w:rsidRPr="00351A50">
        <w:t xml:space="preserve">Feedback: </w:t>
      </w:r>
      <w:del w:id="659" w:author="Cameron, Elizabeth" w:date="2013-06-24T14:40:00Z">
        <w:r w:rsidRPr="00351A50" w:rsidDel="00416DC4">
          <w:delText>TBD</w:delText>
        </w:r>
      </w:del>
    </w:p>
    <w:p w14:paraId="5CF1BB3C" w14:textId="77777777" w:rsidR="00416DC4" w:rsidRDefault="00416DC4" w:rsidP="00416DC4">
      <w:pPr>
        <w:rPr>
          <w:ins w:id="660" w:author="Cameron, Elizabeth" w:date="2013-06-24T14:41:00Z"/>
        </w:rPr>
      </w:pPr>
      <w:ins w:id="661" w:author="Cameron, Elizabeth" w:date="2013-06-24T14:41:00Z">
        <w:r>
          <w:t>After First Incorrect Try:</w:t>
        </w:r>
      </w:ins>
    </w:p>
    <w:tbl>
      <w:tblPr>
        <w:tblStyle w:val="TableGrid"/>
        <w:tblW w:w="0" w:type="auto"/>
        <w:tblLook w:val="04A0" w:firstRow="1" w:lastRow="0" w:firstColumn="1" w:lastColumn="0" w:noHBand="0" w:noVBand="1"/>
      </w:tblPr>
      <w:tblGrid>
        <w:gridCol w:w="2358"/>
        <w:gridCol w:w="2070"/>
        <w:gridCol w:w="2340"/>
        <w:gridCol w:w="2160"/>
      </w:tblGrid>
      <w:tr w:rsidR="00416DC4" w14:paraId="7DA1A514" w14:textId="77777777" w:rsidTr="00B211E6">
        <w:trPr>
          <w:ins w:id="662" w:author="Cameron, Elizabeth" w:date="2013-06-24T14:41:00Z"/>
        </w:trPr>
        <w:tc>
          <w:tcPr>
            <w:tcW w:w="2358" w:type="dxa"/>
          </w:tcPr>
          <w:p w14:paraId="40A8C5E3" w14:textId="77777777" w:rsidR="00416DC4" w:rsidRDefault="00416DC4" w:rsidP="00B211E6">
            <w:pPr>
              <w:rPr>
                <w:ins w:id="663" w:author="Cameron, Elizabeth" w:date="2013-06-24T14:41:00Z"/>
              </w:rPr>
            </w:pPr>
          </w:p>
        </w:tc>
        <w:tc>
          <w:tcPr>
            <w:tcW w:w="2070" w:type="dxa"/>
          </w:tcPr>
          <w:p w14:paraId="25BC6E2F" w14:textId="77777777" w:rsidR="00416DC4" w:rsidRDefault="00416DC4" w:rsidP="00B211E6">
            <w:pPr>
              <w:rPr>
                <w:ins w:id="664" w:author="Cameron, Elizabeth" w:date="2013-06-24T14:41:00Z"/>
              </w:rPr>
            </w:pPr>
            <w:ins w:id="665" w:author="Cameron, Elizabeth" w:date="2013-06-24T14:41:00Z">
              <w:r>
                <w:t>Answer: Higher</w:t>
              </w:r>
            </w:ins>
          </w:p>
        </w:tc>
        <w:tc>
          <w:tcPr>
            <w:tcW w:w="2340" w:type="dxa"/>
          </w:tcPr>
          <w:p w14:paraId="48DBB6F3" w14:textId="77777777" w:rsidR="00416DC4" w:rsidRDefault="00416DC4" w:rsidP="00B211E6">
            <w:pPr>
              <w:rPr>
                <w:ins w:id="666" w:author="Cameron, Elizabeth" w:date="2013-06-24T14:41:00Z"/>
              </w:rPr>
            </w:pPr>
            <w:ins w:id="667" w:author="Cameron, Elizabeth" w:date="2013-06-24T14:41:00Z">
              <w:r>
                <w:t>Answer: Lower</w:t>
              </w:r>
            </w:ins>
          </w:p>
        </w:tc>
        <w:tc>
          <w:tcPr>
            <w:tcW w:w="2160" w:type="dxa"/>
          </w:tcPr>
          <w:p w14:paraId="300652C2" w14:textId="77777777" w:rsidR="00416DC4" w:rsidRDefault="00416DC4" w:rsidP="00B211E6">
            <w:pPr>
              <w:rPr>
                <w:ins w:id="668" w:author="Cameron, Elizabeth" w:date="2013-06-24T14:41:00Z"/>
              </w:rPr>
            </w:pPr>
            <w:ins w:id="669" w:author="Cameron, Elizabeth" w:date="2013-06-24T14:41:00Z">
              <w:r>
                <w:t>Answer: Same</w:t>
              </w:r>
            </w:ins>
          </w:p>
        </w:tc>
      </w:tr>
      <w:tr w:rsidR="00416DC4" w14:paraId="6E15BCE1" w14:textId="77777777" w:rsidTr="00B211E6">
        <w:trPr>
          <w:ins w:id="670" w:author="Cameron, Elizabeth" w:date="2013-06-24T14:41:00Z"/>
        </w:trPr>
        <w:tc>
          <w:tcPr>
            <w:tcW w:w="2358" w:type="dxa"/>
          </w:tcPr>
          <w:p w14:paraId="3D46F0D8" w14:textId="77777777" w:rsidR="00416DC4" w:rsidRDefault="00416DC4" w:rsidP="00B211E6">
            <w:pPr>
              <w:rPr>
                <w:ins w:id="671" w:author="Cameron, Elizabeth" w:date="2013-06-24T14:41:00Z"/>
              </w:rPr>
            </w:pPr>
            <w:ins w:id="672" w:author="Cameron, Elizabeth" w:date="2013-06-24T14:41:00Z">
              <w:r>
                <w:t>Response: Higher</w:t>
              </w:r>
            </w:ins>
          </w:p>
        </w:tc>
        <w:tc>
          <w:tcPr>
            <w:tcW w:w="2070" w:type="dxa"/>
          </w:tcPr>
          <w:p w14:paraId="65925C9E" w14:textId="77777777" w:rsidR="00416DC4" w:rsidRDefault="00416DC4" w:rsidP="00B211E6">
            <w:pPr>
              <w:rPr>
                <w:ins w:id="673" w:author="Cameron, Elizabeth" w:date="2013-06-24T14:41:00Z"/>
              </w:rPr>
            </w:pPr>
            <w:ins w:id="674" w:author="Cameron, Elizabeth" w:date="2013-06-24T14:41:00Z">
              <w:r>
                <w:t>Correct.</w:t>
              </w:r>
            </w:ins>
          </w:p>
        </w:tc>
        <w:tc>
          <w:tcPr>
            <w:tcW w:w="2340" w:type="dxa"/>
          </w:tcPr>
          <w:p w14:paraId="3AF8048C" w14:textId="77777777" w:rsidR="00416DC4" w:rsidRDefault="00416DC4" w:rsidP="00B211E6">
            <w:pPr>
              <w:rPr>
                <w:ins w:id="675" w:author="Cameron, Elizabeth" w:date="2013-06-24T14:41:00Z"/>
              </w:rPr>
            </w:pPr>
            <w:ins w:id="676" w:author="Cameron, Elizabeth" w:date="2013-06-24T14:41:00Z">
              <w:r>
                <w:t xml:space="preserve">Incorrect. </w:t>
              </w:r>
            </w:ins>
          </w:p>
          <w:p w14:paraId="57D33EF5" w14:textId="77777777" w:rsidR="00416DC4" w:rsidRDefault="00416DC4" w:rsidP="00B211E6">
            <w:pPr>
              <w:rPr>
                <w:ins w:id="677" w:author="Cameron, Elizabeth" w:date="2013-06-24T14:41:00Z"/>
              </w:rPr>
            </w:pPr>
          </w:p>
          <w:p w14:paraId="5E231D83" w14:textId="77777777" w:rsidR="00416DC4" w:rsidRDefault="00416DC4" w:rsidP="00416DC4">
            <w:pPr>
              <w:rPr>
                <w:ins w:id="678" w:author="Cameron, Elizabeth" w:date="2013-06-24T14:41:00Z"/>
              </w:rPr>
            </w:pPr>
            <w:ins w:id="679" w:author="Cameron, Elizabeth" w:date="2013-06-24T14:41:00Z">
              <w:r>
                <w:t xml:space="preserve">You’re close. </w:t>
              </w:r>
            </w:ins>
            <w:ins w:id="680" w:author="Cameron, Elizabeth" w:date="2013-06-24T14:52:00Z">
              <w:r w:rsidR="002671B9">
                <w:t>In &lt;month2&gt;, the</w:t>
              </w:r>
            </w:ins>
            <w:ins w:id="681" w:author="Cameron, Elizabeth" w:date="2013-06-24T14:41:00Z">
              <w:r>
                <w:t xml:space="preserve"> unemployment rate in &lt;county1&gt; is different than the unemployment rate in &lt;county2&gt;, but it is not higher.</w:t>
              </w:r>
            </w:ins>
          </w:p>
        </w:tc>
        <w:tc>
          <w:tcPr>
            <w:tcW w:w="2160" w:type="dxa"/>
          </w:tcPr>
          <w:p w14:paraId="043002A2" w14:textId="77777777" w:rsidR="00416DC4" w:rsidRDefault="00416DC4" w:rsidP="00B211E6">
            <w:pPr>
              <w:rPr>
                <w:ins w:id="682" w:author="Cameron, Elizabeth" w:date="2013-06-24T14:41:00Z"/>
              </w:rPr>
            </w:pPr>
            <w:ins w:id="683" w:author="Cameron, Elizabeth" w:date="2013-06-24T14:41:00Z">
              <w:r>
                <w:t>Incorrect.</w:t>
              </w:r>
            </w:ins>
          </w:p>
          <w:p w14:paraId="40E1C4BD" w14:textId="77777777" w:rsidR="00416DC4" w:rsidRDefault="00416DC4" w:rsidP="00B211E6">
            <w:pPr>
              <w:rPr>
                <w:ins w:id="684" w:author="Cameron, Elizabeth" w:date="2013-06-24T14:41:00Z"/>
              </w:rPr>
            </w:pPr>
          </w:p>
          <w:p w14:paraId="30454FDE" w14:textId="77777777" w:rsidR="00416DC4" w:rsidRDefault="002671B9" w:rsidP="00B211E6">
            <w:pPr>
              <w:rPr>
                <w:ins w:id="685" w:author="Cameron, Elizabeth" w:date="2013-06-24T14:41:00Z"/>
              </w:rPr>
            </w:pPr>
            <w:ins w:id="686" w:author="Cameron, Elizabeth" w:date="2013-06-24T14:52:00Z">
              <w:r>
                <w:t>In &lt;month2&gt;, the</w:t>
              </w:r>
            </w:ins>
            <w:ins w:id="687" w:author="Cameron, Elizabeth" w:date="2013-06-24T14:50:00Z">
              <w:r w:rsidR="00416DC4">
                <w:t xml:space="preserve"> unemployment rate in &lt;county1&gt; is not different than the unemployment rate in &lt;county2&gt;.</w:t>
              </w:r>
            </w:ins>
          </w:p>
        </w:tc>
      </w:tr>
      <w:tr w:rsidR="00416DC4" w14:paraId="10BE0B26" w14:textId="77777777" w:rsidTr="00B211E6">
        <w:trPr>
          <w:ins w:id="688" w:author="Cameron, Elizabeth" w:date="2013-06-24T14:41:00Z"/>
        </w:trPr>
        <w:tc>
          <w:tcPr>
            <w:tcW w:w="2358" w:type="dxa"/>
          </w:tcPr>
          <w:p w14:paraId="52FBFDA5" w14:textId="77777777" w:rsidR="00416DC4" w:rsidRDefault="00416DC4" w:rsidP="00B211E6">
            <w:pPr>
              <w:rPr>
                <w:ins w:id="689" w:author="Cameron, Elizabeth" w:date="2013-06-24T14:41:00Z"/>
              </w:rPr>
            </w:pPr>
            <w:ins w:id="690" w:author="Cameron, Elizabeth" w:date="2013-06-24T14:41:00Z">
              <w:r>
                <w:t>Response: Lower</w:t>
              </w:r>
            </w:ins>
          </w:p>
        </w:tc>
        <w:tc>
          <w:tcPr>
            <w:tcW w:w="2070" w:type="dxa"/>
          </w:tcPr>
          <w:p w14:paraId="283E912A" w14:textId="77777777" w:rsidR="00416DC4" w:rsidRDefault="00416DC4" w:rsidP="00B211E6">
            <w:pPr>
              <w:rPr>
                <w:ins w:id="691" w:author="Cameron, Elizabeth" w:date="2013-06-24T14:41:00Z"/>
              </w:rPr>
            </w:pPr>
            <w:ins w:id="692" w:author="Cameron, Elizabeth" w:date="2013-06-24T14:41:00Z">
              <w:r>
                <w:t xml:space="preserve">Incorrect. </w:t>
              </w:r>
            </w:ins>
          </w:p>
          <w:p w14:paraId="0353B328" w14:textId="77777777" w:rsidR="00416DC4" w:rsidRDefault="00416DC4" w:rsidP="00B211E6">
            <w:pPr>
              <w:rPr>
                <w:ins w:id="693" w:author="Cameron, Elizabeth" w:date="2013-06-24T14:41:00Z"/>
              </w:rPr>
            </w:pPr>
          </w:p>
          <w:p w14:paraId="3D0CB02A" w14:textId="77777777" w:rsidR="00416DC4" w:rsidRDefault="00416DC4" w:rsidP="00B211E6">
            <w:pPr>
              <w:rPr>
                <w:ins w:id="694" w:author="Cameron, Elizabeth" w:date="2013-06-24T14:41:00Z"/>
              </w:rPr>
            </w:pPr>
            <w:ins w:id="695" w:author="Cameron, Elizabeth" w:date="2013-06-24T14:41:00Z">
              <w:r>
                <w:t xml:space="preserve">You’re close. </w:t>
              </w:r>
            </w:ins>
            <w:ins w:id="696" w:author="Cameron, Elizabeth" w:date="2013-06-24T14:51:00Z">
              <w:r w:rsidR="002671B9">
                <w:t>In &lt;month2&gt;, t</w:t>
              </w:r>
            </w:ins>
            <w:ins w:id="697" w:author="Cameron, Elizabeth" w:date="2013-06-24T14:41:00Z">
              <w:r>
                <w:t>he unemployment rate in &lt;county1&gt; is different than the unemployment rate in &lt;county2&gt;, but it is not lower.</w:t>
              </w:r>
            </w:ins>
          </w:p>
        </w:tc>
        <w:tc>
          <w:tcPr>
            <w:tcW w:w="2340" w:type="dxa"/>
          </w:tcPr>
          <w:p w14:paraId="2ACF22AA" w14:textId="77777777" w:rsidR="00416DC4" w:rsidRDefault="00416DC4" w:rsidP="00B211E6">
            <w:pPr>
              <w:rPr>
                <w:ins w:id="698" w:author="Cameron, Elizabeth" w:date="2013-06-24T14:41:00Z"/>
              </w:rPr>
            </w:pPr>
            <w:ins w:id="699" w:author="Cameron, Elizabeth" w:date="2013-06-24T14:41:00Z">
              <w:r>
                <w:t>Correct.</w:t>
              </w:r>
            </w:ins>
          </w:p>
        </w:tc>
        <w:tc>
          <w:tcPr>
            <w:tcW w:w="2160" w:type="dxa"/>
          </w:tcPr>
          <w:p w14:paraId="67719159" w14:textId="77777777" w:rsidR="00416DC4" w:rsidRDefault="00416DC4" w:rsidP="00B211E6">
            <w:pPr>
              <w:rPr>
                <w:ins w:id="700" w:author="Cameron, Elizabeth" w:date="2013-06-24T14:41:00Z"/>
              </w:rPr>
            </w:pPr>
            <w:ins w:id="701" w:author="Cameron, Elizabeth" w:date="2013-06-24T14:41:00Z">
              <w:r>
                <w:t>Incorrect.</w:t>
              </w:r>
            </w:ins>
          </w:p>
          <w:p w14:paraId="0AE1E903" w14:textId="77777777" w:rsidR="00416DC4" w:rsidRDefault="00416DC4" w:rsidP="00B211E6">
            <w:pPr>
              <w:rPr>
                <w:ins w:id="702" w:author="Cameron, Elizabeth" w:date="2013-06-24T14:41:00Z"/>
              </w:rPr>
            </w:pPr>
          </w:p>
          <w:p w14:paraId="17B4DE3A" w14:textId="77777777" w:rsidR="00416DC4" w:rsidRDefault="002671B9" w:rsidP="00416DC4">
            <w:pPr>
              <w:rPr>
                <w:ins w:id="703" w:author="Cameron, Elizabeth" w:date="2013-06-24T14:41:00Z"/>
              </w:rPr>
            </w:pPr>
            <w:ins w:id="704" w:author="Cameron, Elizabeth" w:date="2013-06-24T14:52:00Z">
              <w:r>
                <w:t>In &lt;month2&gt;, the</w:t>
              </w:r>
            </w:ins>
            <w:ins w:id="705" w:author="Cameron, Elizabeth" w:date="2013-06-24T14:41:00Z">
              <w:r w:rsidR="00416DC4">
                <w:t xml:space="preserve"> unemployment rate in &lt;</w:t>
              </w:r>
            </w:ins>
            <w:ins w:id="706" w:author="Cameron, Elizabeth" w:date="2013-06-24T14:50:00Z">
              <w:r w:rsidR="00416DC4">
                <w:t>county1</w:t>
              </w:r>
            </w:ins>
            <w:ins w:id="707" w:author="Cameron, Elizabeth" w:date="2013-06-24T14:41:00Z">
              <w:r w:rsidR="00416DC4">
                <w:t>&gt; is not different than the unemployment rate</w:t>
              </w:r>
            </w:ins>
            <w:ins w:id="708" w:author="Cameron, Elizabeth" w:date="2013-06-24T14:50:00Z">
              <w:r w:rsidR="00416DC4">
                <w:t xml:space="preserve"> in &lt;county2&gt;</w:t>
              </w:r>
            </w:ins>
            <w:ins w:id="709" w:author="Cameron, Elizabeth" w:date="2013-06-24T14:41:00Z">
              <w:r w:rsidR="00416DC4">
                <w:t>.</w:t>
              </w:r>
            </w:ins>
          </w:p>
        </w:tc>
      </w:tr>
      <w:tr w:rsidR="00416DC4" w14:paraId="5FAFD635" w14:textId="77777777" w:rsidTr="00B211E6">
        <w:trPr>
          <w:ins w:id="710" w:author="Cameron, Elizabeth" w:date="2013-06-24T14:41:00Z"/>
        </w:trPr>
        <w:tc>
          <w:tcPr>
            <w:tcW w:w="2358" w:type="dxa"/>
          </w:tcPr>
          <w:p w14:paraId="65BE6D7F" w14:textId="77777777" w:rsidR="00416DC4" w:rsidRDefault="00416DC4" w:rsidP="00B211E6">
            <w:pPr>
              <w:rPr>
                <w:ins w:id="711" w:author="Cameron, Elizabeth" w:date="2013-06-24T14:41:00Z"/>
              </w:rPr>
            </w:pPr>
            <w:ins w:id="712" w:author="Cameron, Elizabeth" w:date="2013-06-24T14:41:00Z">
              <w:r>
                <w:t>Response: Same</w:t>
              </w:r>
            </w:ins>
          </w:p>
        </w:tc>
        <w:tc>
          <w:tcPr>
            <w:tcW w:w="2070" w:type="dxa"/>
          </w:tcPr>
          <w:p w14:paraId="557B7FEC" w14:textId="77777777" w:rsidR="00416DC4" w:rsidRDefault="00416DC4" w:rsidP="00B211E6">
            <w:pPr>
              <w:rPr>
                <w:ins w:id="713" w:author="Cameron, Elizabeth" w:date="2013-06-24T14:41:00Z"/>
              </w:rPr>
            </w:pPr>
            <w:ins w:id="714" w:author="Cameron, Elizabeth" w:date="2013-06-24T14:41:00Z">
              <w:r>
                <w:t>Incorrect.</w:t>
              </w:r>
            </w:ins>
          </w:p>
          <w:p w14:paraId="7DE751F4" w14:textId="77777777" w:rsidR="00416DC4" w:rsidRDefault="00416DC4" w:rsidP="00B211E6">
            <w:pPr>
              <w:rPr>
                <w:ins w:id="715" w:author="Cameron, Elizabeth" w:date="2013-06-24T14:41:00Z"/>
              </w:rPr>
            </w:pPr>
          </w:p>
          <w:p w14:paraId="2E3FF9F3" w14:textId="77777777" w:rsidR="00416DC4" w:rsidRDefault="002671B9" w:rsidP="00416DC4">
            <w:pPr>
              <w:rPr>
                <w:ins w:id="716" w:author="Cameron, Elizabeth" w:date="2013-06-24T14:41:00Z"/>
              </w:rPr>
            </w:pPr>
            <w:ins w:id="717" w:author="Cameron, Elizabeth" w:date="2013-06-24T14:52:00Z">
              <w:r>
                <w:t>In &lt;month2&gt;, the</w:t>
              </w:r>
            </w:ins>
            <w:ins w:id="718" w:author="Cameron, Elizabeth" w:date="2013-06-24T14:41:00Z">
              <w:r w:rsidR="00416DC4">
                <w:t xml:space="preserve"> unemployment rate in &lt;county1&gt; is different than the unemployment rate in &lt;county2&gt;. Is it higher or lower?</w:t>
              </w:r>
            </w:ins>
          </w:p>
        </w:tc>
        <w:tc>
          <w:tcPr>
            <w:tcW w:w="2340" w:type="dxa"/>
          </w:tcPr>
          <w:p w14:paraId="67649FF0" w14:textId="77777777" w:rsidR="00416DC4" w:rsidRDefault="00416DC4" w:rsidP="00B211E6">
            <w:pPr>
              <w:rPr>
                <w:ins w:id="719" w:author="Cameron, Elizabeth" w:date="2013-06-24T14:41:00Z"/>
              </w:rPr>
            </w:pPr>
            <w:ins w:id="720" w:author="Cameron, Elizabeth" w:date="2013-06-24T14:41:00Z">
              <w:r>
                <w:t>Incorrect.</w:t>
              </w:r>
            </w:ins>
          </w:p>
          <w:p w14:paraId="1A58B107" w14:textId="77777777" w:rsidR="00416DC4" w:rsidRDefault="00416DC4" w:rsidP="00B211E6">
            <w:pPr>
              <w:rPr>
                <w:ins w:id="721" w:author="Cameron, Elizabeth" w:date="2013-06-24T14:41:00Z"/>
              </w:rPr>
            </w:pPr>
          </w:p>
          <w:p w14:paraId="578C102A" w14:textId="77777777" w:rsidR="00416DC4" w:rsidRDefault="002671B9" w:rsidP="00B211E6">
            <w:pPr>
              <w:rPr>
                <w:ins w:id="722" w:author="Cameron, Elizabeth" w:date="2013-06-24T14:41:00Z"/>
              </w:rPr>
            </w:pPr>
            <w:ins w:id="723" w:author="Cameron, Elizabeth" w:date="2013-06-24T14:52:00Z">
              <w:r>
                <w:t>In &lt;month2&gt;, the</w:t>
              </w:r>
            </w:ins>
            <w:ins w:id="724" w:author="Cameron, Elizabeth" w:date="2013-06-24T14:42:00Z">
              <w:r w:rsidR="00416DC4">
                <w:t xml:space="preserve"> unemployment rate in &lt;county1&gt; is different than the unemployment rate in &lt;county2&gt;. Is it higher or lower?</w:t>
              </w:r>
            </w:ins>
          </w:p>
        </w:tc>
        <w:tc>
          <w:tcPr>
            <w:tcW w:w="2160" w:type="dxa"/>
          </w:tcPr>
          <w:p w14:paraId="3355050F" w14:textId="77777777" w:rsidR="00416DC4" w:rsidRDefault="00416DC4" w:rsidP="00B211E6">
            <w:pPr>
              <w:rPr>
                <w:ins w:id="725" w:author="Cameron, Elizabeth" w:date="2013-06-24T14:41:00Z"/>
              </w:rPr>
            </w:pPr>
            <w:ins w:id="726" w:author="Cameron, Elizabeth" w:date="2013-06-24T14:41:00Z">
              <w:r>
                <w:t>Correct.</w:t>
              </w:r>
            </w:ins>
          </w:p>
        </w:tc>
      </w:tr>
    </w:tbl>
    <w:p w14:paraId="77B98D36" w14:textId="77777777" w:rsidR="00416DC4" w:rsidRDefault="00416DC4" w:rsidP="00416DC4">
      <w:pPr>
        <w:rPr>
          <w:ins w:id="727" w:author="Cameron, Elizabeth" w:date="2013-06-24T14:41:00Z"/>
        </w:rPr>
      </w:pPr>
    </w:p>
    <w:p w14:paraId="246B4848" w14:textId="77777777" w:rsidR="00416DC4" w:rsidRDefault="00416DC4" w:rsidP="00416DC4">
      <w:pPr>
        <w:rPr>
          <w:ins w:id="728" w:author="Cameron, Elizabeth" w:date="2013-06-24T14:41:00Z"/>
        </w:rPr>
      </w:pPr>
      <w:ins w:id="729" w:author="Cameron, Elizabeth" w:date="2013-06-24T14:41:00Z">
        <w:r>
          <w:t>After Second Incorrect Try:</w:t>
        </w:r>
      </w:ins>
    </w:p>
    <w:tbl>
      <w:tblPr>
        <w:tblStyle w:val="TableGrid"/>
        <w:tblW w:w="0" w:type="auto"/>
        <w:tblLook w:val="04A0" w:firstRow="1" w:lastRow="0" w:firstColumn="1" w:lastColumn="0" w:noHBand="0" w:noVBand="1"/>
      </w:tblPr>
      <w:tblGrid>
        <w:gridCol w:w="3192"/>
        <w:gridCol w:w="3192"/>
        <w:gridCol w:w="3192"/>
      </w:tblGrid>
      <w:tr w:rsidR="00416DC4" w14:paraId="4C62305B" w14:textId="77777777" w:rsidTr="00B211E6">
        <w:trPr>
          <w:ins w:id="730" w:author="Cameron, Elizabeth" w:date="2013-06-24T14:41:00Z"/>
        </w:trPr>
        <w:tc>
          <w:tcPr>
            <w:tcW w:w="3192" w:type="dxa"/>
          </w:tcPr>
          <w:p w14:paraId="42C0A8C7" w14:textId="77777777" w:rsidR="00416DC4" w:rsidRDefault="00416DC4" w:rsidP="00B211E6">
            <w:pPr>
              <w:rPr>
                <w:ins w:id="731" w:author="Cameron, Elizabeth" w:date="2013-06-24T14:41:00Z"/>
              </w:rPr>
            </w:pPr>
            <w:ins w:id="732" w:author="Cameron, Elizabeth" w:date="2013-06-24T14:41:00Z">
              <w:r>
                <w:t>Answer: Higher</w:t>
              </w:r>
            </w:ins>
          </w:p>
        </w:tc>
        <w:tc>
          <w:tcPr>
            <w:tcW w:w="3192" w:type="dxa"/>
          </w:tcPr>
          <w:p w14:paraId="7417C417" w14:textId="77777777" w:rsidR="00416DC4" w:rsidRDefault="00416DC4" w:rsidP="00B211E6">
            <w:pPr>
              <w:rPr>
                <w:ins w:id="733" w:author="Cameron, Elizabeth" w:date="2013-06-24T14:41:00Z"/>
              </w:rPr>
            </w:pPr>
            <w:ins w:id="734" w:author="Cameron, Elizabeth" w:date="2013-06-24T14:41:00Z">
              <w:r>
                <w:t>Answer: Lower</w:t>
              </w:r>
            </w:ins>
          </w:p>
        </w:tc>
        <w:tc>
          <w:tcPr>
            <w:tcW w:w="3192" w:type="dxa"/>
          </w:tcPr>
          <w:p w14:paraId="4ECA927A" w14:textId="77777777" w:rsidR="00416DC4" w:rsidRDefault="00416DC4" w:rsidP="00B211E6">
            <w:pPr>
              <w:rPr>
                <w:ins w:id="735" w:author="Cameron, Elizabeth" w:date="2013-06-24T14:41:00Z"/>
              </w:rPr>
            </w:pPr>
            <w:ins w:id="736" w:author="Cameron, Elizabeth" w:date="2013-06-24T14:41:00Z">
              <w:r>
                <w:t>Answer: Same</w:t>
              </w:r>
            </w:ins>
          </w:p>
        </w:tc>
      </w:tr>
      <w:tr w:rsidR="00416DC4" w14:paraId="34BBED47" w14:textId="77777777" w:rsidTr="00B211E6">
        <w:trPr>
          <w:ins w:id="737" w:author="Cameron, Elizabeth" w:date="2013-06-24T14:41:00Z"/>
        </w:trPr>
        <w:tc>
          <w:tcPr>
            <w:tcW w:w="3192" w:type="dxa"/>
          </w:tcPr>
          <w:p w14:paraId="6DE5EB52" w14:textId="77777777" w:rsidR="00416DC4" w:rsidRDefault="00416DC4" w:rsidP="00B211E6">
            <w:pPr>
              <w:rPr>
                <w:ins w:id="738" w:author="Cameron, Elizabeth" w:date="2013-06-24T14:41:00Z"/>
              </w:rPr>
            </w:pPr>
            <w:ins w:id="739" w:author="Cameron, Elizabeth" w:date="2013-06-24T14:41:00Z">
              <w:r>
                <w:lastRenderedPageBreak/>
                <w:t>Incorrect.</w:t>
              </w:r>
            </w:ins>
          </w:p>
          <w:p w14:paraId="2881A7F2" w14:textId="77777777" w:rsidR="00416DC4" w:rsidRDefault="00416DC4" w:rsidP="00B211E6">
            <w:pPr>
              <w:rPr>
                <w:ins w:id="740" w:author="Cameron, Elizabeth" w:date="2013-06-24T14:41:00Z"/>
              </w:rPr>
            </w:pPr>
          </w:p>
          <w:p w14:paraId="1114ABD5" w14:textId="77777777" w:rsidR="00416DC4" w:rsidRDefault="002671B9" w:rsidP="00416DC4">
            <w:pPr>
              <w:rPr>
                <w:ins w:id="741" w:author="Cameron, Elizabeth" w:date="2013-06-24T14:41:00Z"/>
              </w:rPr>
            </w:pPr>
            <w:ins w:id="742" w:author="Cameron, Elizabeth" w:date="2013-06-24T14:52:00Z">
              <w:r>
                <w:t>In &lt;month2&gt;, the</w:t>
              </w:r>
            </w:ins>
            <w:ins w:id="743" w:author="Cameron, Elizabeth" w:date="2013-06-24T14:41:00Z">
              <w:r w:rsidR="00416DC4">
                <w:t xml:space="preserve"> unemployment rate in &lt;</w:t>
              </w:r>
            </w:ins>
            <w:ins w:id="744" w:author="Cameron, Elizabeth" w:date="2013-06-24T14:50:00Z">
              <w:r w:rsidR="00416DC4">
                <w:t>county1</w:t>
              </w:r>
            </w:ins>
            <w:ins w:id="745" w:author="Cameron, Elizabeth" w:date="2013-06-24T14:41:00Z">
              <w:r w:rsidR="00416DC4">
                <w:t>&gt; is higher than the unemployment rate</w:t>
              </w:r>
            </w:ins>
            <w:ins w:id="746" w:author="Cameron, Elizabeth" w:date="2013-06-24T14:50:00Z">
              <w:r w:rsidR="00416DC4">
                <w:t xml:space="preserve"> in &lt;county2&gt;</w:t>
              </w:r>
            </w:ins>
            <w:ins w:id="747" w:author="Cameron, Elizabeth" w:date="2013-06-24T14:41:00Z">
              <w:r w:rsidR="00416DC4">
                <w:t>.</w:t>
              </w:r>
            </w:ins>
          </w:p>
        </w:tc>
        <w:tc>
          <w:tcPr>
            <w:tcW w:w="3192" w:type="dxa"/>
          </w:tcPr>
          <w:p w14:paraId="6110D7B4" w14:textId="77777777" w:rsidR="00416DC4" w:rsidRDefault="00416DC4" w:rsidP="00B211E6">
            <w:pPr>
              <w:rPr>
                <w:ins w:id="748" w:author="Cameron, Elizabeth" w:date="2013-06-24T14:41:00Z"/>
              </w:rPr>
            </w:pPr>
            <w:ins w:id="749" w:author="Cameron, Elizabeth" w:date="2013-06-24T14:41:00Z">
              <w:r>
                <w:t>Incorrect.</w:t>
              </w:r>
            </w:ins>
          </w:p>
          <w:p w14:paraId="5E2FFF9D" w14:textId="77777777" w:rsidR="00416DC4" w:rsidRDefault="00416DC4" w:rsidP="00B211E6">
            <w:pPr>
              <w:rPr>
                <w:ins w:id="750" w:author="Cameron, Elizabeth" w:date="2013-06-24T14:41:00Z"/>
              </w:rPr>
            </w:pPr>
          </w:p>
          <w:p w14:paraId="726E0119" w14:textId="77777777" w:rsidR="00416DC4" w:rsidRDefault="002671B9" w:rsidP="00416DC4">
            <w:pPr>
              <w:rPr>
                <w:ins w:id="751" w:author="Cameron, Elizabeth" w:date="2013-06-24T14:41:00Z"/>
              </w:rPr>
            </w:pPr>
            <w:ins w:id="752" w:author="Cameron, Elizabeth" w:date="2013-06-24T14:52:00Z">
              <w:r>
                <w:t>In &lt;month2&gt;, the</w:t>
              </w:r>
            </w:ins>
            <w:ins w:id="753" w:author="Cameron, Elizabeth" w:date="2013-06-24T14:51:00Z">
              <w:r w:rsidR="00416DC4">
                <w:t xml:space="preserve"> unemployment rate in &lt;county1&gt; is lower than the unemployment rate in &lt;county2&gt;.</w:t>
              </w:r>
            </w:ins>
          </w:p>
        </w:tc>
        <w:tc>
          <w:tcPr>
            <w:tcW w:w="3192" w:type="dxa"/>
          </w:tcPr>
          <w:p w14:paraId="012D1ED6" w14:textId="77777777" w:rsidR="00416DC4" w:rsidRDefault="00416DC4" w:rsidP="00B211E6">
            <w:pPr>
              <w:rPr>
                <w:ins w:id="754" w:author="Cameron, Elizabeth" w:date="2013-06-24T14:41:00Z"/>
              </w:rPr>
            </w:pPr>
            <w:ins w:id="755" w:author="Cameron, Elizabeth" w:date="2013-06-24T14:41:00Z">
              <w:r>
                <w:t>Incorrect.</w:t>
              </w:r>
            </w:ins>
          </w:p>
          <w:p w14:paraId="3B04A9DF" w14:textId="77777777" w:rsidR="00416DC4" w:rsidRDefault="00416DC4" w:rsidP="00B211E6">
            <w:pPr>
              <w:rPr>
                <w:ins w:id="756" w:author="Cameron, Elizabeth" w:date="2013-06-24T14:41:00Z"/>
              </w:rPr>
            </w:pPr>
          </w:p>
          <w:p w14:paraId="3CF59758" w14:textId="77777777" w:rsidR="00416DC4" w:rsidRDefault="002671B9" w:rsidP="002671B9">
            <w:pPr>
              <w:rPr>
                <w:ins w:id="757" w:author="Cameron, Elizabeth" w:date="2013-06-24T14:41:00Z"/>
              </w:rPr>
            </w:pPr>
            <w:ins w:id="758" w:author="Cameron, Elizabeth" w:date="2013-06-24T14:52:00Z">
              <w:r>
                <w:t>In &lt;month2&gt;, the</w:t>
              </w:r>
            </w:ins>
            <w:ins w:id="759" w:author="Cameron, Elizabeth" w:date="2013-06-24T14:51:00Z">
              <w:r w:rsidR="00416DC4">
                <w:t xml:space="preserve"> unemployment rate in &lt;county1&gt; is </w:t>
              </w:r>
              <w:r>
                <w:t>the same as</w:t>
              </w:r>
              <w:r w:rsidR="00416DC4">
                <w:t xml:space="preserve"> the unemployment rate in &lt;county2&gt;.</w:t>
              </w:r>
            </w:ins>
          </w:p>
        </w:tc>
      </w:tr>
    </w:tbl>
    <w:p w14:paraId="288A7C42" w14:textId="77777777" w:rsidR="00416DC4" w:rsidRDefault="00416DC4" w:rsidP="00416DC4">
      <w:pPr>
        <w:rPr>
          <w:ins w:id="760" w:author="Cameron, Elizabeth" w:date="2013-06-24T14:41:00Z"/>
        </w:rPr>
      </w:pPr>
    </w:p>
    <w:p w14:paraId="63CDC40B" w14:textId="77777777" w:rsidR="00416DC4" w:rsidRPr="00351A50" w:rsidRDefault="00416DC4" w:rsidP="00416DC4"/>
    <w:p w14:paraId="67E6D28E" w14:textId="77777777" w:rsidR="0078681C" w:rsidRDefault="00CE3A02" w:rsidP="0078681C">
      <w:pPr>
        <w:pStyle w:val="Heading1"/>
      </w:pPr>
      <w:r>
        <w:t xml:space="preserve">7.0 </w:t>
      </w:r>
      <w:r w:rsidR="00AF3B50">
        <w:t>Level 4</w:t>
      </w:r>
    </w:p>
    <w:p w14:paraId="1D287565" w14:textId="77777777" w:rsidR="00CE3A02" w:rsidRPr="00CE3A02" w:rsidRDefault="00CE3A02" w:rsidP="00CE3A02">
      <w:pPr>
        <w:pStyle w:val="Subtitle"/>
      </w:pPr>
      <w:r>
        <w:t>7.1 Overview</w:t>
      </w:r>
    </w:p>
    <w:p w14:paraId="342C5512" w14:textId="77777777" w:rsidR="0078681C" w:rsidRDefault="0078681C" w:rsidP="00CE3A02">
      <w:r>
        <w:t>Student must answer several comparative questions about historical recessionary and expansionary periods exploring them on a line graph.</w:t>
      </w:r>
    </w:p>
    <w:p w14:paraId="23C861EB" w14:textId="77777777" w:rsidR="0078681C" w:rsidRDefault="0078681C" w:rsidP="0078681C">
      <w:pPr>
        <w:pStyle w:val="Subtitle"/>
      </w:pPr>
      <w:r>
        <w:t>7.2 Display</w:t>
      </w:r>
    </w:p>
    <w:p w14:paraId="596127B2" w14:textId="77777777" w:rsidR="0078681C" w:rsidRDefault="0078681C" w:rsidP="0078681C">
      <w:pPr>
        <w:rPr>
          <w:u w:val="single"/>
        </w:rPr>
      </w:pPr>
      <w:r>
        <w:rPr>
          <w:u w:val="single"/>
        </w:rPr>
        <w:t>7.2.1 Overview</w:t>
      </w:r>
      <w:r w:rsidR="0077362C">
        <w:rPr>
          <w:u w:val="single"/>
        </w:rPr>
        <w:t>:</w:t>
      </w:r>
    </w:p>
    <w:p w14:paraId="7F3CC1C2" w14:textId="77777777" w:rsidR="007559F3" w:rsidRPr="007559F3" w:rsidRDefault="007559F3" w:rsidP="002014A1">
      <w:pPr>
        <w:pStyle w:val="ListParagraph"/>
        <w:numPr>
          <w:ilvl w:val="0"/>
          <w:numId w:val="21"/>
        </w:numPr>
        <w:rPr>
          <w:u w:val="single"/>
        </w:rPr>
      </w:pPr>
      <w:r>
        <w:t>On the left, will be a list of recessionary and expansionary periods.</w:t>
      </w:r>
    </w:p>
    <w:p w14:paraId="58E23778" w14:textId="77777777" w:rsidR="007559F3" w:rsidRPr="007559F3" w:rsidRDefault="007559F3" w:rsidP="002014A1">
      <w:pPr>
        <w:pStyle w:val="ListParagraph"/>
        <w:numPr>
          <w:ilvl w:val="0"/>
          <w:numId w:val="21"/>
        </w:numPr>
        <w:rPr>
          <w:u w:val="single"/>
        </w:rPr>
      </w:pPr>
      <w:r>
        <w:t>On the top right, will be a graph of the United States Unemployment rate.</w:t>
      </w:r>
    </w:p>
    <w:p w14:paraId="7976EA81" w14:textId="77777777" w:rsidR="007559F3" w:rsidRPr="007559F3" w:rsidRDefault="007559F3" w:rsidP="002014A1">
      <w:pPr>
        <w:pStyle w:val="ListParagraph"/>
        <w:numPr>
          <w:ilvl w:val="0"/>
          <w:numId w:val="21"/>
        </w:numPr>
        <w:rPr>
          <w:u w:val="single"/>
        </w:rPr>
      </w:pPr>
      <w:r>
        <w:t>On the bottom right, will be a place to answer assessment questions.</w:t>
      </w:r>
    </w:p>
    <w:p w14:paraId="620F56FD" w14:textId="77777777" w:rsidR="0078681C" w:rsidRDefault="0078681C" w:rsidP="0078681C">
      <w:pPr>
        <w:rPr>
          <w:u w:val="single"/>
        </w:rPr>
      </w:pPr>
      <w:r>
        <w:rPr>
          <w:u w:val="single"/>
        </w:rPr>
        <w:t xml:space="preserve">7.2.2 </w:t>
      </w:r>
      <w:r w:rsidR="007559F3">
        <w:rPr>
          <w:u w:val="single"/>
        </w:rPr>
        <w:t>Recessionary &amp; Expansionary Periods</w:t>
      </w:r>
      <w:r w:rsidR="0077362C">
        <w:rPr>
          <w:u w:val="single"/>
        </w:rPr>
        <w:t>:</w:t>
      </w:r>
    </w:p>
    <w:p w14:paraId="01891922" w14:textId="77777777" w:rsidR="007559F3" w:rsidRPr="007559F3" w:rsidRDefault="007559F3" w:rsidP="002014A1">
      <w:pPr>
        <w:pStyle w:val="ListParagraph"/>
        <w:numPr>
          <w:ilvl w:val="0"/>
          <w:numId w:val="22"/>
        </w:numPr>
        <w:rPr>
          <w:u w:val="single"/>
        </w:rPr>
      </w:pPr>
      <w:r>
        <w:t>The user will be able to select from the following periods:</w:t>
      </w:r>
    </w:p>
    <w:p w14:paraId="0395CC14" w14:textId="77777777" w:rsidR="00CE3A02" w:rsidRPr="007559F3" w:rsidRDefault="00CE3A02" w:rsidP="002014A1">
      <w:pPr>
        <w:pStyle w:val="ListParagraph"/>
        <w:numPr>
          <w:ilvl w:val="1"/>
          <w:numId w:val="22"/>
        </w:numPr>
        <w:rPr>
          <w:u w:val="single"/>
        </w:rPr>
      </w:pPr>
      <w:r w:rsidRPr="007559F3">
        <w:t>Recessions</w:t>
      </w:r>
    </w:p>
    <w:p w14:paraId="24C2BA84" w14:textId="77777777" w:rsidR="007559F3" w:rsidRDefault="00CE3A02" w:rsidP="002014A1">
      <w:pPr>
        <w:pStyle w:val="ListParagraph"/>
        <w:numPr>
          <w:ilvl w:val="2"/>
          <w:numId w:val="22"/>
        </w:numPr>
        <w:spacing w:line="240" w:lineRule="auto"/>
      </w:pPr>
      <w:r w:rsidRPr="008C7884">
        <w:t xml:space="preserve">Great Depression: </w:t>
      </w:r>
      <w:r w:rsidR="007559F3">
        <w:t>August 1929 - March 1933</w:t>
      </w:r>
    </w:p>
    <w:p w14:paraId="5D7A0F1C" w14:textId="77777777" w:rsidR="007559F3" w:rsidRDefault="00CE3A02" w:rsidP="002014A1">
      <w:pPr>
        <w:pStyle w:val="ListParagraph"/>
        <w:numPr>
          <w:ilvl w:val="2"/>
          <w:numId w:val="22"/>
        </w:numPr>
        <w:spacing w:line="240" w:lineRule="auto"/>
      </w:pPr>
      <w:r w:rsidRPr="008C7884">
        <w:t>M</w:t>
      </w:r>
      <w:r w:rsidR="007559F3">
        <w:t>ay 1937 - June 1938</w:t>
      </w:r>
    </w:p>
    <w:p w14:paraId="2EA285B8" w14:textId="77777777" w:rsidR="007559F3" w:rsidRDefault="007559F3" w:rsidP="002014A1">
      <w:pPr>
        <w:pStyle w:val="ListParagraph"/>
        <w:numPr>
          <w:ilvl w:val="2"/>
          <w:numId w:val="22"/>
        </w:numPr>
        <w:spacing w:line="240" w:lineRule="auto"/>
      </w:pPr>
      <w:r>
        <w:t>February 1945 - October 1945</w:t>
      </w:r>
    </w:p>
    <w:p w14:paraId="2BF0AC3A" w14:textId="77777777" w:rsidR="007559F3" w:rsidRDefault="007559F3" w:rsidP="002014A1">
      <w:pPr>
        <w:pStyle w:val="ListParagraph"/>
        <w:numPr>
          <w:ilvl w:val="2"/>
          <w:numId w:val="22"/>
        </w:numPr>
        <w:spacing w:line="240" w:lineRule="auto"/>
      </w:pPr>
      <w:r>
        <w:t>November 1948 - October 1949</w:t>
      </w:r>
    </w:p>
    <w:p w14:paraId="4B0BF261" w14:textId="77777777" w:rsidR="007559F3" w:rsidRDefault="007559F3" w:rsidP="002014A1">
      <w:pPr>
        <w:pStyle w:val="ListParagraph"/>
        <w:numPr>
          <w:ilvl w:val="2"/>
          <w:numId w:val="22"/>
        </w:numPr>
        <w:spacing w:line="240" w:lineRule="auto"/>
      </w:pPr>
      <w:r>
        <w:t>July 1953 - May 1954</w:t>
      </w:r>
    </w:p>
    <w:p w14:paraId="245E4DC1" w14:textId="77777777" w:rsidR="007559F3" w:rsidRDefault="007559F3" w:rsidP="002014A1">
      <w:pPr>
        <w:pStyle w:val="ListParagraph"/>
        <w:numPr>
          <w:ilvl w:val="2"/>
          <w:numId w:val="22"/>
        </w:numPr>
        <w:spacing w:line="240" w:lineRule="auto"/>
      </w:pPr>
      <w:r>
        <w:t>August 1957 - April 1958</w:t>
      </w:r>
    </w:p>
    <w:p w14:paraId="50D9A8C6" w14:textId="77777777" w:rsidR="007559F3" w:rsidRDefault="007559F3" w:rsidP="002014A1">
      <w:pPr>
        <w:pStyle w:val="ListParagraph"/>
        <w:numPr>
          <w:ilvl w:val="2"/>
          <w:numId w:val="22"/>
        </w:numPr>
        <w:spacing w:line="240" w:lineRule="auto"/>
      </w:pPr>
      <w:r>
        <w:t>April 1960 - February 1961</w:t>
      </w:r>
    </w:p>
    <w:p w14:paraId="492C8E98" w14:textId="77777777" w:rsidR="00CE3A02" w:rsidRPr="008C7884" w:rsidRDefault="00CE3A02" w:rsidP="002014A1">
      <w:pPr>
        <w:pStyle w:val="ListParagraph"/>
        <w:numPr>
          <w:ilvl w:val="2"/>
          <w:numId w:val="22"/>
        </w:numPr>
        <w:spacing w:line="240" w:lineRule="auto"/>
      </w:pPr>
      <w:r w:rsidRPr="008C7884">
        <w:t>December 1969 - November 1970</w:t>
      </w:r>
    </w:p>
    <w:p w14:paraId="4D672ED1" w14:textId="77777777" w:rsidR="00CE3A02" w:rsidRPr="008C7884" w:rsidRDefault="00CE3A02" w:rsidP="002014A1">
      <w:pPr>
        <w:pStyle w:val="ListParagraph"/>
        <w:numPr>
          <w:ilvl w:val="2"/>
          <w:numId w:val="22"/>
        </w:numPr>
        <w:spacing w:line="240" w:lineRule="auto"/>
      </w:pPr>
      <w:r w:rsidRPr="008C7884">
        <w:t>Nov 1973 –Mar 1975</w:t>
      </w:r>
    </w:p>
    <w:p w14:paraId="0A7BDA5A" w14:textId="77777777" w:rsidR="00CE3A02" w:rsidRPr="008C7884" w:rsidRDefault="00CE3A02" w:rsidP="002014A1">
      <w:pPr>
        <w:pStyle w:val="ListParagraph"/>
        <w:numPr>
          <w:ilvl w:val="2"/>
          <w:numId w:val="22"/>
        </w:numPr>
        <w:spacing w:line="240" w:lineRule="auto"/>
      </w:pPr>
      <w:r w:rsidRPr="008C7884">
        <w:t>Jan–July 1980</w:t>
      </w:r>
    </w:p>
    <w:p w14:paraId="4C745AAE" w14:textId="77777777" w:rsidR="00CE3A02" w:rsidRPr="008C7884" w:rsidRDefault="00CE3A02" w:rsidP="002014A1">
      <w:pPr>
        <w:pStyle w:val="ListParagraph"/>
        <w:numPr>
          <w:ilvl w:val="2"/>
          <w:numId w:val="22"/>
        </w:numPr>
        <w:spacing w:line="240" w:lineRule="auto"/>
      </w:pPr>
      <w:r w:rsidRPr="008C7884">
        <w:t>July 1981 –Nov 1982</w:t>
      </w:r>
    </w:p>
    <w:p w14:paraId="26C79097" w14:textId="77777777" w:rsidR="00CE3A02" w:rsidRPr="008C7884" w:rsidRDefault="00CE3A02" w:rsidP="002014A1">
      <w:pPr>
        <w:pStyle w:val="ListParagraph"/>
        <w:numPr>
          <w:ilvl w:val="2"/>
          <w:numId w:val="22"/>
        </w:numPr>
        <w:spacing w:line="240" w:lineRule="auto"/>
      </w:pPr>
      <w:r w:rsidRPr="008C7884">
        <w:t>July 1990 –Mar 1991</w:t>
      </w:r>
    </w:p>
    <w:p w14:paraId="5102C05B" w14:textId="77777777" w:rsidR="00CE3A02" w:rsidRPr="008C7884" w:rsidRDefault="00CE3A02" w:rsidP="002014A1">
      <w:pPr>
        <w:pStyle w:val="ListParagraph"/>
        <w:numPr>
          <w:ilvl w:val="2"/>
          <w:numId w:val="22"/>
        </w:numPr>
        <w:spacing w:line="240" w:lineRule="auto"/>
      </w:pPr>
      <w:r w:rsidRPr="008C7884">
        <w:t>March 2001–Nov 2001</w:t>
      </w:r>
    </w:p>
    <w:p w14:paraId="719A322E" w14:textId="77777777" w:rsidR="007559F3" w:rsidRDefault="00CE3A02" w:rsidP="002014A1">
      <w:pPr>
        <w:pStyle w:val="ListParagraph"/>
        <w:numPr>
          <w:ilvl w:val="2"/>
          <w:numId w:val="22"/>
        </w:numPr>
        <w:spacing w:line="240" w:lineRule="auto"/>
      </w:pPr>
      <w:r w:rsidRPr="008C7884">
        <w:t>Great Recession: December 2007 – June 2009</w:t>
      </w:r>
    </w:p>
    <w:p w14:paraId="438407B8" w14:textId="77777777" w:rsidR="00CE3A02" w:rsidRPr="007559F3" w:rsidRDefault="00CE3A02" w:rsidP="002014A1">
      <w:pPr>
        <w:pStyle w:val="ListParagraph"/>
        <w:numPr>
          <w:ilvl w:val="1"/>
          <w:numId w:val="22"/>
        </w:numPr>
        <w:spacing w:line="240" w:lineRule="auto"/>
      </w:pPr>
      <w:r w:rsidRPr="007559F3">
        <w:t>Expansions</w:t>
      </w:r>
    </w:p>
    <w:tbl>
      <w:tblPr>
        <w:tblW w:w="3913" w:type="pct"/>
        <w:tblCellSpacing w:w="15" w:type="dxa"/>
        <w:tblCellMar>
          <w:top w:w="15" w:type="dxa"/>
          <w:left w:w="15" w:type="dxa"/>
          <w:bottom w:w="15" w:type="dxa"/>
          <w:right w:w="15" w:type="dxa"/>
        </w:tblCellMar>
        <w:tblLook w:val="04A0" w:firstRow="1" w:lastRow="0" w:firstColumn="1" w:lastColumn="0" w:noHBand="0" w:noVBand="1"/>
      </w:tblPr>
      <w:tblGrid>
        <w:gridCol w:w="7396"/>
      </w:tblGrid>
      <w:tr w:rsidR="00CE3A02" w:rsidRPr="008C7884" w14:paraId="2FB82EF8" w14:textId="77777777" w:rsidTr="00851758">
        <w:trPr>
          <w:tblCellSpacing w:w="15" w:type="dxa"/>
        </w:trPr>
        <w:tc>
          <w:tcPr>
            <w:tcW w:w="1610" w:type="pct"/>
            <w:vAlign w:val="center"/>
            <w:hideMark/>
          </w:tcPr>
          <w:p w14:paraId="3B29052C" w14:textId="77777777" w:rsidR="00CE3A02" w:rsidRPr="007559F3" w:rsidRDefault="00CE3A02" w:rsidP="002014A1">
            <w:pPr>
              <w:pStyle w:val="ListParagraph"/>
              <w:numPr>
                <w:ilvl w:val="2"/>
                <w:numId w:val="22"/>
              </w:numPr>
              <w:spacing w:after="0" w:line="240" w:lineRule="auto"/>
              <w:rPr>
                <w:rFonts w:eastAsia="Times New Roman" w:cs="Times New Roman"/>
              </w:rPr>
            </w:pPr>
            <w:r w:rsidRPr="007559F3">
              <w:rPr>
                <w:rFonts w:eastAsia="Times New Roman" w:cs="Times New Roman"/>
              </w:rPr>
              <w:t>Oct 1945–Nov 1948</w:t>
            </w:r>
          </w:p>
        </w:tc>
      </w:tr>
      <w:tr w:rsidR="00CE3A02" w:rsidRPr="008C7884" w14:paraId="2A602E85" w14:textId="77777777" w:rsidTr="00851758">
        <w:trPr>
          <w:tblCellSpacing w:w="15" w:type="dxa"/>
        </w:trPr>
        <w:tc>
          <w:tcPr>
            <w:tcW w:w="1610" w:type="pct"/>
            <w:vAlign w:val="center"/>
            <w:hideMark/>
          </w:tcPr>
          <w:p w14:paraId="47EEAC98" w14:textId="77777777" w:rsidR="00CE3A02" w:rsidRPr="007559F3" w:rsidRDefault="00CE3A02" w:rsidP="002014A1">
            <w:pPr>
              <w:pStyle w:val="ListParagraph"/>
              <w:numPr>
                <w:ilvl w:val="2"/>
                <w:numId w:val="22"/>
              </w:numPr>
              <w:spacing w:after="0" w:line="240" w:lineRule="auto"/>
              <w:rPr>
                <w:rFonts w:eastAsia="Times New Roman" w:cs="Times New Roman"/>
              </w:rPr>
            </w:pPr>
            <w:r w:rsidRPr="007559F3">
              <w:rPr>
                <w:rFonts w:eastAsia="Times New Roman" w:cs="Times New Roman"/>
              </w:rPr>
              <w:t>Oct 1949–July 1953</w:t>
            </w:r>
          </w:p>
        </w:tc>
      </w:tr>
      <w:tr w:rsidR="00CE3A02" w:rsidRPr="008C7884" w14:paraId="6806D12C" w14:textId="77777777" w:rsidTr="00851758">
        <w:trPr>
          <w:tblCellSpacing w:w="15" w:type="dxa"/>
        </w:trPr>
        <w:tc>
          <w:tcPr>
            <w:tcW w:w="1610" w:type="pct"/>
            <w:vAlign w:val="center"/>
            <w:hideMark/>
          </w:tcPr>
          <w:p w14:paraId="46E55BFD" w14:textId="77777777" w:rsidR="00CE3A02" w:rsidRPr="007559F3" w:rsidRDefault="00CE3A02" w:rsidP="002014A1">
            <w:pPr>
              <w:pStyle w:val="ListParagraph"/>
              <w:numPr>
                <w:ilvl w:val="2"/>
                <w:numId w:val="22"/>
              </w:numPr>
              <w:spacing w:after="0" w:line="240" w:lineRule="auto"/>
              <w:rPr>
                <w:rFonts w:eastAsia="Times New Roman" w:cs="Times New Roman"/>
              </w:rPr>
            </w:pPr>
            <w:r w:rsidRPr="007559F3">
              <w:rPr>
                <w:rFonts w:eastAsia="Times New Roman" w:cs="Times New Roman"/>
              </w:rPr>
              <w:lastRenderedPageBreak/>
              <w:t>May 1954–Aug 1957</w:t>
            </w:r>
          </w:p>
        </w:tc>
      </w:tr>
      <w:tr w:rsidR="00CE3A02" w:rsidRPr="008C7884" w14:paraId="7E4115EB" w14:textId="77777777" w:rsidTr="00851758">
        <w:trPr>
          <w:tblCellSpacing w:w="15" w:type="dxa"/>
        </w:trPr>
        <w:tc>
          <w:tcPr>
            <w:tcW w:w="1610" w:type="pct"/>
            <w:vAlign w:val="center"/>
            <w:hideMark/>
          </w:tcPr>
          <w:p w14:paraId="68938423" w14:textId="77777777" w:rsidR="00CE3A02" w:rsidRPr="007559F3" w:rsidRDefault="00CE3A02" w:rsidP="002014A1">
            <w:pPr>
              <w:pStyle w:val="ListParagraph"/>
              <w:numPr>
                <w:ilvl w:val="2"/>
                <w:numId w:val="22"/>
              </w:numPr>
              <w:spacing w:after="0" w:line="240" w:lineRule="auto"/>
              <w:rPr>
                <w:rFonts w:eastAsia="Times New Roman" w:cs="Times New Roman"/>
              </w:rPr>
            </w:pPr>
            <w:r w:rsidRPr="007559F3">
              <w:rPr>
                <w:rFonts w:eastAsia="Times New Roman" w:cs="Times New Roman"/>
              </w:rPr>
              <w:t>April 1958–April 1960</w:t>
            </w:r>
          </w:p>
        </w:tc>
      </w:tr>
      <w:tr w:rsidR="00CE3A02" w:rsidRPr="008C7884" w14:paraId="797FF2C5" w14:textId="77777777" w:rsidTr="00851758">
        <w:trPr>
          <w:tblCellSpacing w:w="15" w:type="dxa"/>
        </w:trPr>
        <w:tc>
          <w:tcPr>
            <w:tcW w:w="1610" w:type="pct"/>
            <w:vAlign w:val="center"/>
            <w:hideMark/>
          </w:tcPr>
          <w:p w14:paraId="21F2C518" w14:textId="77777777" w:rsidR="00CE3A02" w:rsidRPr="007559F3" w:rsidRDefault="00CE3A02" w:rsidP="002014A1">
            <w:pPr>
              <w:pStyle w:val="ListParagraph"/>
              <w:numPr>
                <w:ilvl w:val="2"/>
                <w:numId w:val="22"/>
              </w:numPr>
              <w:spacing w:after="0" w:line="240" w:lineRule="auto"/>
              <w:rPr>
                <w:rFonts w:eastAsia="Times New Roman" w:cs="Times New Roman"/>
              </w:rPr>
            </w:pPr>
            <w:r w:rsidRPr="007559F3">
              <w:rPr>
                <w:rFonts w:eastAsia="Times New Roman" w:cs="Times New Roman"/>
              </w:rPr>
              <w:t>Feb 1961–Dec 1969</w:t>
            </w:r>
          </w:p>
        </w:tc>
      </w:tr>
      <w:tr w:rsidR="00CE3A02" w:rsidRPr="008C7884" w14:paraId="330C43CB" w14:textId="77777777" w:rsidTr="00851758">
        <w:trPr>
          <w:tblCellSpacing w:w="15" w:type="dxa"/>
        </w:trPr>
        <w:tc>
          <w:tcPr>
            <w:tcW w:w="1610" w:type="pct"/>
            <w:vAlign w:val="center"/>
            <w:hideMark/>
          </w:tcPr>
          <w:p w14:paraId="3C917397" w14:textId="77777777" w:rsidR="00CE3A02" w:rsidRPr="007559F3" w:rsidRDefault="00CE3A02" w:rsidP="002014A1">
            <w:pPr>
              <w:pStyle w:val="ListParagraph"/>
              <w:numPr>
                <w:ilvl w:val="2"/>
                <w:numId w:val="22"/>
              </w:numPr>
              <w:spacing w:after="0" w:line="240" w:lineRule="auto"/>
              <w:rPr>
                <w:rFonts w:eastAsia="Times New Roman" w:cs="Times New Roman"/>
              </w:rPr>
            </w:pPr>
            <w:r w:rsidRPr="007559F3">
              <w:rPr>
                <w:rFonts w:eastAsia="Times New Roman" w:cs="Times New Roman"/>
              </w:rPr>
              <w:t>Nov 1970–Nov 1973</w:t>
            </w:r>
          </w:p>
        </w:tc>
      </w:tr>
      <w:tr w:rsidR="00CE3A02" w:rsidRPr="008C7884" w14:paraId="04762093" w14:textId="77777777" w:rsidTr="00851758">
        <w:trPr>
          <w:tblCellSpacing w:w="15" w:type="dxa"/>
        </w:trPr>
        <w:tc>
          <w:tcPr>
            <w:tcW w:w="1610" w:type="pct"/>
            <w:vAlign w:val="center"/>
            <w:hideMark/>
          </w:tcPr>
          <w:p w14:paraId="789197B6" w14:textId="77777777" w:rsidR="00CE3A02" w:rsidRPr="007559F3" w:rsidRDefault="00CE3A02" w:rsidP="002014A1">
            <w:pPr>
              <w:pStyle w:val="ListParagraph"/>
              <w:numPr>
                <w:ilvl w:val="2"/>
                <w:numId w:val="22"/>
              </w:numPr>
              <w:spacing w:after="0" w:line="240" w:lineRule="auto"/>
              <w:rPr>
                <w:rFonts w:eastAsia="Times New Roman" w:cs="Times New Roman"/>
              </w:rPr>
            </w:pPr>
            <w:r w:rsidRPr="007559F3">
              <w:rPr>
                <w:rFonts w:eastAsia="Times New Roman" w:cs="Times New Roman"/>
              </w:rPr>
              <w:t>Mar 1975–Jan 1980</w:t>
            </w:r>
          </w:p>
        </w:tc>
      </w:tr>
      <w:tr w:rsidR="00CE3A02" w:rsidRPr="008C7884" w14:paraId="349EFD39" w14:textId="77777777" w:rsidTr="00851758">
        <w:trPr>
          <w:tblCellSpacing w:w="15" w:type="dxa"/>
        </w:trPr>
        <w:tc>
          <w:tcPr>
            <w:tcW w:w="1610" w:type="pct"/>
            <w:vAlign w:val="center"/>
            <w:hideMark/>
          </w:tcPr>
          <w:p w14:paraId="42CC59D4" w14:textId="77777777" w:rsidR="00CE3A02" w:rsidRPr="007559F3" w:rsidRDefault="00CE3A02" w:rsidP="002014A1">
            <w:pPr>
              <w:pStyle w:val="ListParagraph"/>
              <w:numPr>
                <w:ilvl w:val="2"/>
                <w:numId w:val="22"/>
              </w:numPr>
              <w:spacing w:after="0" w:line="240" w:lineRule="auto"/>
              <w:rPr>
                <w:rFonts w:eastAsia="Times New Roman" w:cs="Times New Roman"/>
              </w:rPr>
            </w:pPr>
            <w:r w:rsidRPr="007559F3">
              <w:rPr>
                <w:rFonts w:eastAsia="Times New Roman" w:cs="Times New Roman"/>
              </w:rPr>
              <w:t>Dec 1982–July 1990</w:t>
            </w:r>
          </w:p>
        </w:tc>
      </w:tr>
      <w:tr w:rsidR="00CE3A02" w:rsidRPr="008C7884" w14:paraId="10716729" w14:textId="77777777" w:rsidTr="00851758">
        <w:trPr>
          <w:tblCellSpacing w:w="15" w:type="dxa"/>
        </w:trPr>
        <w:tc>
          <w:tcPr>
            <w:tcW w:w="1610" w:type="pct"/>
            <w:vAlign w:val="center"/>
            <w:hideMark/>
          </w:tcPr>
          <w:p w14:paraId="52653A10" w14:textId="77777777" w:rsidR="00CE3A02" w:rsidRPr="007559F3" w:rsidRDefault="00CE3A02" w:rsidP="002014A1">
            <w:pPr>
              <w:pStyle w:val="ListParagraph"/>
              <w:numPr>
                <w:ilvl w:val="2"/>
                <w:numId w:val="22"/>
              </w:numPr>
              <w:spacing w:after="0" w:line="240" w:lineRule="auto"/>
              <w:rPr>
                <w:rFonts w:eastAsia="Times New Roman" w:cs="Times New Roman"/>
              </w:rPr>
            </w:pPr>
            <w:r w:rsidRPr="007559F3">
              <w:rPr>
                <w:rFonts w:eastAsia="Times New Roman" w:cs="Times New Roman"/>
              </w:rPr>
              <w:t>Mar 1991–Mar 2001</w:t>
            </w:r>
          </w:p>
        </w:tc>
      </w:tr>
      <w:tr w:rsidR="00CE3A02" w:rsidRPr="008C7884" w14:paraId="4E68A66E" w14:textId="77777777" w:rsidTr="00851758">
        <w:trPr>
          <w:trHeight w:val="96"/>
          <w:tblCellSpacing w:w="15" w:type="dxa"/>
        </w:trPr>
        <w:tc>
          <w:tcPr>
            <w:tcW w:w="1610" w:type="pct"/>
            <w:vAlign w:val="center"/>
            <w:hideMark/>
          </w:tcPr>
          <w:p w14:paraId="698F4039" w14:textId="77777777" w:rsidR="00CE3A02" w:rsidRDefault="00CE3A02" w:rsidP="002014A1">
            <w:pPr>
              <w:pStyle w:val="ListParagraph"/>
              <w:numPr>
                <w:ilvl w:val="2"/>
                <w:numId w:val="22"/>
              </w:numPr>
              <w:spacing w:after="0" w:line="240" w:lineRule="auto"/>
              <w:rPr>
                <w:rFonts w:eastAsia="Times New Roman" w:cs="Times New Roman"/>
              </w:rPr>
            </w:pPr>
            <w:r w:rsidRPr="007559F3">
              <w:rPr>
                <w:rFonts w:eastAsia="Times New Roman" w:cs="Times New Roman"/>
              </w:rPr>
              <w:t>Nov 2001–Dec 2007</w:t>
            </w:r>
          </w:p>
          <w:p w14:paraId="379FAA9E" w14:textId="77777777" w:rsidR="007559F3" w:rsidRDefault="007559F3" w:rsidP="002014A1">
            <w:pPr>
              <w:pStyle w:val="ListParagraph"/>
              <w:numPr>
                <w:ilvl w:val="0"/>
                <w:numId w:val="22"/>
              </w:numPr>
              <w:spacing w:after="0" w:line="240" w:lineRule="auto"/>
              <w:rPr>
                <w:rFonts w:eastAsia="Times New Roman" w:cs="Times New Roman"/>
              </w:rPr>
            </w:pPr>
            <w:r>
              <w:rPr>
                <w:rFonts w:eastAsia="Times New Roman" w:cs="Times New Roman"/>
              </w:rPr>
              <w:t>The user will be able to select up to 3 recessionary periods OR 3 expansionary periods to add to the graph.</w:t>
            </w:r>
          </w:p>
          <w:p w14:paraId="0361360F" w14:textId="77777777" w:rsidR="007559F3" w:rsidRDefault="007559F3" w:rsidP="002014A1">
            <w:pPr>
              <w:pStyle w:val="ListParagraph"/>
              <w:numPr>
                <w:ilvl w:val="1"/>
                <w:numId w:val="22"/>
              </w:numPr>
              <w:spacing w:after="0" w:line="240" w:lineRule="auto"/>
              <w:rPr>
                <w:rFonts w:eastAsia="Times New Roman" w:cs="Times New Roman"/>
              </w:rPr>
            </w:pPr>
            <w:r>
              <w:rPr>
                <w:rFonts w:eastAsia="Times New Roman" w:cs="Times New Roman"/>
              </w:rPr>
              <w:t>If the user selects a recessionary period and then an expansionary period, the recessionary period will be unselected.</w:t>
            </w:r>
          </w:p>
          <w:p w14:paraId="43639BF1" w14:textId="77777777" w:rsidR="007559F3" w:rsidRDefault="007559F3" w:rsidP="002014A1">
            <w:pPr>
              <w:pStyle w:val="ListParagraph"/>
              <w:numPr>
                <w:ilvl w:val="1"/>
                <w:numId w:val="22"/>
              </w:numPr>
              <w:spacing w:after="0" w:line="240" w:lineRule="auto"/>
              <w:rPr>
                <w:rFonts w:eastAsia="Times New Roman" w:cs="Times New Roman"/>
              </w:rPr>
            </w:pPr>
            <w:r>
              <w:rPr>
                <w:rFonts w:eastAsia="Times New Roman" w:cs="Times New Roman"/>
              </w:rPr>
              <w:t>If the user selects a 4</w:t>
            </w:r>
            <w:r w:rsidRPr="007559F3">
              <w:rPr>
                <w:rFonts w:eastAsia="Times New Roman" w:cs="Times New Roman"/>
                <w:vertAlign w:val="superscript"/>
              </w:rPr>
              <w:t>th</w:t>
            </w:r>
            <w:r>
              <w:rPr>
                <w:rFonts w:eastAsia="Times New Roman" w:cs="Times New Roman"/>
              </w:rPr>
              <w:t xml:space="preserve"> recessionary period, the first selected recessionary period will be unselected.</w:t>
            </w:r>
          </w:p>
          <w:p w14:paraId="5F6232C2" w14:textId="77777777" w:rsidR="00D61748" w:rsidRDefault="007559F3" w:rsidP="002014A1">
            <w:pPr>
              <w:pStyle w:val="ListParagraph"/>
              <w:numPr>
                <w:ilvl w:val="1"/>
                <w:numId w:val="22"/>
              </w:numPr>
              <w:spacing w:after="0" w:line="240" w:lineRule="auto"/>
              <w:rPr>
                <w:rFonts w:eastAsia="Times New Roman" w:cs="Times New Roman"/>
              </w:rPr>
            </w:pPr>
            <w:r>
              <w:rPr>
                <w:rFonts w:eastAsia="Times New Roman" w:cs="Times New Roman"/>
              </w:rPr>
              <w:t>If the user selects a 4</w:t>
            </w:r>
            <w:r w:rsidRPr="007559F3">
              <w:rPr>
                <w:rFonts w:eastAsia="Times New Roman" w:cs="Times New Roman"/>
                <w:vertAlign w:val="superscript"/>
              </w:rPr>
              <w:t>th</w:t>
            </w:r>
            <w:r>
              <w:rPr>
                <w:rFonts w:eastAsia="Times New Roman" w:cs="Times New Roman"/>
              </w:rPr>
              <w:t xml:space="preserve"> expansionary period, the first selected expansionary period will be unselected.</w:t>
            </w:r>
          </w:p>
          <w:p w14:paraId="55421DE2" w14:textId="77777777" w:rsidR="00D61748" w:rsidRPr="00D61748" w:rsidRDefault="00D61748" w:rsidP="002014A1">
            <w:pPr>
              <w:pStyle w:val="ListParagraph"/>
              <w:numPr>
                <w:ilvl w:val="0"/>
                <w:numId w:val="22"/>
              </w:numPr>
              <w:spacing w:after="0" w:line="240" w:lineRule="auto"/>
              <w:rPr>
                <w:rFonts w:eastAsia="Times New Roman" w:cs="Times New Roman"/>
              </w:rPr>
            </w:pPr>
            <w:r w:rsidRPr="008C7884">
              <w:t>There should be some way for users to gain historical information on various recessionary/expansionary periods.</w:t>
            </w:r>
          </w:p>
          <w:p w14:paraId="64814609" w14:textId="77777777" w:rsidR="00D61748" w:rsidRPr="007559F3" w:rsidRDefault="00D61748" w:rsidP="00D61748">
            <w:pPr>
              <w:pStyle w:val="ListParagraph"/>
              <w:spacing w:after="0" w:line="240" w:lineRule="auto"/>
              <w:rPr>
                <w:rFonts w:eastAsia="Times New Roman" w:cs="Times New Roman"/>
              </w:rPr>
            </w:pPr>
          </w:p>
        </w:tc>
      </w:tr>
    </w:tbl>
    <w:p w14:paraId="1FC597AA" w14:textId="77777777" w:rsidR="00D61748" w:rsidRDefault="00D61748" w:rsidP="00D61748">
      <w:pPr>
        <w:rPr>
          <w:u w:val="single"/>
        </w:rPr>
      </w:pPr>
      <w:r w:rsidRPr="00D61748">
        <w:rPr>
          <w:u w:val="single"/>
        </w:rPr>
        <w:t>7.2.3 The Graph</w:t>
      </w:r>
      <w:r w:rsidR="0077362C">
        <w:rPr>
          <w:u w:val="single"/>
        </w:rPr>
        <w:t>:</w:t>
      </w:r>
    </w:p>
    <w:p w14:paraId="7A581618" w14:textId="77777777" w:rsidR="00D61748" w:rsidRPr="00D61748" w:rsidRDefault="00D61748" w:rsidP="002014A1">
      <w:pPr>
        <w:pStyle w:val="ListParagraph"/>
        <w:numPr>
          <w:ilvl w:val="0"/>
          <w:numId w:val="23"/>
        </w:numPr>
        <w:ind w:left="720"/>
        <w:rPr>
          <w:u w:val="single"/>
        </w:rPr>
      </w:pPr>
      <w:r>
        <w:t>The graph will be titled: United States’ Unemployment Rate</w:t>
      </w:r>
    </w:p>
    <w:p w14:paraId="20547F8C" w14:textId="77777777" w:rsidR="00D61748" w:rsidRPr="00D61748" w:rsidRDefault="00D61748" w:rsidP="002014A1">
      <w:pPr>
        <w:pStyle w:val="ListParagraph"/>
        <w:numPr>
          <w:ilvl w:val="0"/>
          <w:numId w:val="23"/>
        </w:numPr>
        <w:ind w:left="720"/>
        <w:rPr>
          <w:u w:val="single"/>
        </w:rPr>
      </w:pPr>
      <w:r>
        <w:t>The y-axis will be titled: Unemployment Rate (% of Labor Force)</w:t>
      </w:r>
    </w:p>
    <w:p w14:paraId="64ADD5D4" w14:textId="77777777" w:rsidR="00D61748" w:rsidRDefault="00D61748" w:rsidP="002014A1">
      <w:pPr>
        <w:pStyle w:val="ListParagraph"/>
        <w:numPr>
          <w:ilvl w:val="1"/>
          <w:numId w:val="23"/>
        </w:numPr>
        <w:ind w:left="1440"/>
        <w:rPr>
          <w:u w:val="single"/>
        </w:rPr>
      </w:pPr>
      <w:commentRangeStart w:id="761"/>
      <w:r>
        <w:t>The y-axis should start at 0 and go to 26.</w:t>
      </w:r>
      <w:commentRangeEnd w:id="761"/>
      <w:r w:rsidR="002756C3">
        <w:rPr>
          <w:rStyle w:val="CommentReference"/>
          <w:rFonts w:eastAsiaTheme="minorEastAsia"/>
        </w:rPr>
        <w:commentReference w:id="761"/>
      </w:r>
    </w:p>
    <w:p w14:paraId="7BF11A27" w14:textId="77777777" w:rsidR="00D61748" w:rsidRPr="00D61748" w:rsidRDefault="00D61748" w:rsidP="002014A1">
      <w:pPr>
        <w:pStyle w:val="ListParagraph"/>
        <w:numPr>
          <w:ilvl w:val="0"/>
          <w:numId w:val="23"/>
        </w:numPr>
        <w:ind w:left="720"/>
        <w:rPr>
          <w:u w:val="single"/>
        </w:rPr>
      </w:pPr>
      <w:r>
        <w:t>The x-axis will be titled: Month (month 0 indicates official start of recession) when recessionary periods are selected and will be titled: Month (month 0 indicates official start of expansion) when expansionary periods are selected.</w:t>
      </w:r>
    </w:p>
    <w:p w14:paraId="6B8538D6" w14:textId="77777777" w:rsidR="00D61748" w:rsidRPr="00D61748" w:rsidRDefault="00CE3A02" w:rsidP="002014A1">
      <w:pPr>
        <w:pStyle w:val="ListParagraph"/>
        <w:numPr>
          <w:ilvl w:val="1"/>
          <w:numId w:val="23"/>
        </w:numPr>
        <w:ind w:left="1440"/>
        <w:rPr>
          <w:u w:val="single"/>
        </w:rPr>
      </w:pPr>
      <w:r w:rsidRPr="008C7884">
        <w:t xml:space="preserve">Month 0 on the x axis will be the start of the recessionary/expansionary period. </w:t>
      </w:r>
    </w:p>
    <w:p w14:paraId="70E24E85" w14:textId="77777777" w:rsidR="00D61748" w:rsidRPr="00D61748" w:rsidRDefault="00CE3A02" w:rsidP="002014A1">
      <w:pPr>
        <w:pStyle w:val="ListParagraph"/>
        <w:numPr>
          <w:ilvl w:val="1"/>
          <w:numId w:val="23"/>
        </w:numPr>
        <w:ind w:left="1440"/>
        <w:rPr>
          <w:u w:val="single"/>
        </w:rPr>
      </w:pPr>
      <w:r w:rsidRPr="008C7884">
        <w:t xml:space="preserve">The x axis will start at -12, which is one year before the start of each recession/expansion. </w:t>
      </w:r>
    </w:p>
    <w:p w14:paraId="34EB29FF" w14:textId="77777777" w:rsidR="00D61748" w:rsidRPr="00D61748" w:rsidRDefault="00CE3A02" w:rsidP="002014A1">
      <w:pPr>
        <w:pStyle w:val="ListParagraph"/>
        <w:numPr>
          <w:ilvl w:val="1"/>
          <w:numId w:val="23"/>
        </w:numPr>
        <w:ind w:left="1440"/>
        <w:rPr>
          <w:u w:val="single"/>
        </w:rPr>
      </w:pPr>
      <w:r w:rsidRPr="008C7884">
        <w:t>The x axis will end 12 months after the end of the longest recession/expansion selected.</w:t>
      </w:r>
    </w:p>
    <w:p w14:paraId="3CB6E1D8" w14:textId="77777777" w:rsidR="00D61748" w:rsidRPr="00D61748" w:rsidRDefault="00CE3A02" w:rsidP="002014A1">
      <w:pPr>
        <w:pStyle w:val="ListParagraph"/>
        <w:numPr>
          <w:ilvl w:val="0"/>
          <w:numId w:val="23"/>
        </w:numPr>
        <w:ind w:left="720"/>
        <w:rPr>
          <w:u w:val="single"/>
        </w:rPr>
      </w:pPr>
      <w:r w:rsidRPr="008C7884">
        <w:t>There will be a vertical line tha</w:t>
      </w:r>
      <w:r w:rsidR="00D61748">
        <w:t>t the user can drag along the x-</w:t>
      </w:r>
      <w:r w:rsidRPr="008C7884">
        <w:t>axis that will display the dates and unemployment rate values for each of the lines on the graph in that month.</w:t>
      </w:r>
    </w:p>
    <w:p w14:paraId="4F02FCE0" w14:textId="77777777" w:rsidR="00D61748" w:rsidRPr="00D61748" w:rsidRDefault="00D61748" w:rsidP="002014A1">
      <w:pPr>
        <w:pStyle w:val="ListParagraph"/>
        <w:numPr>
          <w:ilvl w:val="0"/>
          <w:numId w:val="23"/>
        </w:numPr>
        <w:ind w:left="720"/>
        <w:rPr>
          <w:u w:val="single"/>
        </w:rPr>
      </w:pPr>
      <w:r>
        <w:t>When the user rolls over a point on the specific line, they will see a rollover providing more information for the data at that point.</w:t>
      </w:r>
    </w:p>
    <w:p w14:paraId="40ABFC4F" w14:textId="77777777" w:rsidR="00CE3A02" w:rsidRPr="00691251" w:rsidRDefault="00CE3A02" w:rsidP="002014A1">
      <w:pPr>
        <w:pStyle w:val="ListParagraph"/>
        <w:numPr>
          <w:ilvl w:val="0"/>
          <w:numId w:val="23"/>
        </w:numPr>
        <w:ind w:left="720"/>
        <w:rPr>
          <w:u w:val="single"/>
        </w:rPr>
      </w:pPr>
      <w:r w:rsidRPr="008C7884">
        <w:t>There should be some way for the user to distinguish between the official start and end of the recessionary/expansionary period and the dates that are represented on the graph itself.</w:t>
      </w:r>
    </w:p>
    <w:p w14:paraId="20FB41DC" w14:textId="77777777" w:rsidR="00691251" w:rsidRDefault="00691251" w:rsidP="00691251">
      <w:pPr>
        <w:rPr>
          <w:u w:val="single"/>
        </w:rPr>
      </w:pPr>
      <w:r>
        <w:rPr>
          <w:u w:val="single"/>
        </w:rPr>
        <w:t>7.2.4 Data:</w:t>
      </w:r>
    </w:p>
    <w:p w14:paraId="621A629F" w14:textId="77777777" w:rsidR="00691251" w:rsidRPr="00691251" w:rsidRDefault="00691251" w:rsidP="00691251">
      <w:r>
        <w:t xml:space="preserve">You can find the FRED series IDs needed to achieve this display in the following spreadsheet: </w:t>
      </w:r>
      <w:hyperlink r:id="rId18" w:history="1">
        <w:r w:rsidRPr="007731D3">
          <w:rPr>
            <w:rStyle w:val="Hyperlink"/>
          </w:rPr>
          <w:t>Unemployment_SeriesIDs.xls</w:t>
        </w:r>
      </w:hyperlink>
    </w:p>
    <w:p w14:paraId="29465577" w14:textId="77777777" w:rsidR="00E70F2E" w:rsidRDefault="00E70F2E" w:rsidP="00E70F2E">
      <w:pPr>
        <w:pStyle w:val="Subtitle"/>
      </w:pPr>
      <w:r>
        <w:t>7.3 Assessment</w:t>
      </w:r>
    </w:p>
    <w:p w14:paraId="0A4978B2" w14:textId="77777777" w:rsidR="00E70F2E" w:rsidRPr="00E70F2E" w:rsidRDefault="00E70F2E" w:rsidP="00E70F2E">
      <w:pPr>
        <w:rPr>
          <w:u w:val="single"/>
        </w:rPr>
      </w:pPr>
      <w:r>
        <w:rPr>
          <w:u w:val="single"/>
        </w:rPr>
        <w:lastRenderedPageBreak/>
        <w:t>7.3.1 Question 1:</w:t>
      </w:r>
    </w:p>
    <w:p w14:paraId="3FA7FC90" w14:textId="77777777" w:rsidR="00CE3A02" w:rsidRPr="008C7884" w:rsidRDefault="00CE3A02" w:rsidP="002014A1">
      <w:pPr>
        <w:pStyle w:val="ListParagraph"/>
        <w:numPr>
          <w:ilvl w:val="0"/>
          <w:numId w:val="14"/>
        </w:numPr>
        <w:rPr>
          <w:u w:val="single"/>
        </w:rPr>
      </w:pPr>
      <w:r w:rsidRPr="008C7884">
        <w:t>During which of the following recessionary periods did the United States Unemployment Rate reach the highest level?</w:t>
      </w:r>
    </w:p>
    <w:p w14:paraId="2A90E71F" w14:textId="77777777" w:rsidR="00CE3A02" w:rsidRPr="008C7884" w:rsidRDefault="00CE3A02" w:rsidP="002014A1">
      <w:pPr>
        <w:pStyle w:val="ListParagraph"/>
        <w:numPr>
          <w:ilvl w:val="1"/>
          <w:numId w:val="14"/>
        </w:numPr>
        <w:rPr>
          <w:u w:val="single"/>
        </w:rPr>
      </w:pPr>
      <w:r w:rsidRPr="008C7884">
        <w:t>Great Depression : August 1929 - March 1933</w:t>
      </w:r>
    </w:p>
    <w:p w14:paraId="13FF5CB1" w14:textId="77777777" w:rsidR="00CE3A02" w:rsidRPr="008C7884" w:rsidRDefault="00CE3A02" w:rsidP="002014A1">
      <w:pPr>
        <w:pStyle w:val="ListParagraph"/>
        <w:numPr>
          <w:ilvl w:val="1"/>
          <w:numId w:val="14"/>
        </w:numPr>
        <w:rPr>
          <w:u w:val="single"/>
        </w:rPr>
      </w:pPr>
      <w:r w:rsidRPr="008C7884">
        <w:t>&lt;period1&gt;</w:t>
      </w:r>
    </w:p>
    <w:p w14:paraId="4693B044" w14:textId="77777777" w:rsidR="00CE3A02" w:rsidRPr="00BD4F0C" w:rsidRDefault="00CE3A02" w:rsidP="002014A1">
      <w:pPr>
        <w:pStyle w:val="ListParagraph"/>
        <w:numPr>
          <w:ilvl w:val="1"/>
          <w:numId w:val="14"/>
        </w:numPr>
        <w:rPr>
          <w:u w:val="single"/>
        </w:rPr>
      </w:pPr>
      <w:r w:rsidRPr="008C7884">
        <w:t>Great Recession: December 2007 – June 2009</w:t>
      </w:r>
    </w:p>
    <w:p w14:paraId="2ADE02DC" w14:textId="77777777" w:rsidR="00BD4F0C" w:rsidRPr="00BD4F0C" w:rsidRDefault="00BD4F0C" w:rsidP="002014A1">
      <w:pPr>
        <w:pStyle w:val="ListParagraph"/>
        <w:numPr>
          <w:ilvl w:val="0"/>
          <w:numId w:val="24"/>
        </w:numPr>
        <w:rPr>
          <w:u w:val="single"/>
        </w:rPr>
      </w:pPr>
      <w:r>
        <w:t>&lt;period1&gt; is a randomly selected</w:t>
      </w:r>
      <w:r w:rsidR="0007272B">
        <w:t xml:space="preserve"> recessionary</w:t>
      </w:r>
      <w:r>
        <w:t xml:space="preserve"> period other than the Great Depression and Great Recession.</w:t>
      </w:r>
    </w:p>
    <w:p w14:paraId="222089D1" w14:textId="77777777" w:rsidR="00BD4F0C" w:rsidRPr="00BD4F0C" w:rsidRDefault="00BD4F0C" w:rsidP="002014A1">
      <w:pPr>
        <w:pStyle w:val="ListParagraph"/>
        <w:numPr>
          <w:ilvl w:val="0"/>
          <w:numId w:val="24"/>
        </w:numPr>
        <w:rPr>
          <w:u w:val="single"/>
        </w:rPr>
      </w:pPr>
      <w:r>
        <w:t xml:space="preserve">Answer: </w:t>
      </w:r>
      <w:r w:rsidR="00967AE5">
        <w:t>Great Depression</w:t>
      </w:r>
    </w:p>
    <w:p w14:paraId="5553CCE0" w14:textId="77777777" w:rsidR="00BD4F0C" w:rsidRPr="00BD4F0C" w:rsidRDefault="00BD4F0C" w:rsidP="002014A1">
      <w:pPr>
        <w:pStyle w:val="ListParagraph"/>
        <w:numPr>
          <w:ilvl w:val="0"/>
          <w:numId w:val="24"/>
        </w:numPr>
        <w:rPr>
          <w:u w:val="single"/>
        </w:rPr>
      </w:pPr>
      <w:r>
        <w:t>Feedback: TBD</w:t>
      </w:r>
    </w:p>
    <w:p w14:paraId="0AE77ED3" w14:textId="77777777" w:rsidR="00E70F2E" w:rsidRPr="00E70F2E" w:rsidRDefault="00E70F2E" w:rsidP="00E70F2E">
      <w:pPr>
        <w:rPr>
          <w:u w:val="single"/>
        </w:rPr>
      </w:pPr>
      <w:r>
        <w:rPr>
          <w:u w:val="single"/>
        </w:rPr>
        <w:t>7.3.2 Question 2:</w:t>
      </w:r>
    </w:p>
    <w:p w14:paraId="6DF92922" w14:textId="77777777" w:rsidR="00E82C84" w:rsidRPr="00E76B46" w:rsidRDefault="00E82C84" w:rsidP="00E76B46">
      <w:pPr>
        <w:pStyle w:val="ListParagraph"/>
        <w:numPr>
          <w:ilvl w:val="0"/>
          <w:numId w:val="14"/>
        </w:numPr>
      </w:pPr>
      <w:r w:rsidRPr="00E76B46">
        <w:t>During which of the following recessionary periods did the United States Unemployment Rate increase the most from its lowest to its highest rate?</w:t>
      </w:r>
    </w:p>
    <w:p w14:paraId="0AABFE4F" w14:textId="77777777" w:rsidR="00CE3A02" w:rsidRPr="008C7884" w:rsidRDefault="00CE3A02" w:rsidP="002014A1">
      <w:pPr>
        <w:pStyle w:val="ListParagraph"/>
        <w:numPr>
          <w:ilvl w:val="1"/>
          <w:numId w:val="14"/>
        </w:numPr>
        <w:rPr>
          <w:u w:val="single"/>
        </w:rPr>
      </w:pPr>
      <w:r w:rsidRPr="008C7884">
        <w:t>Great Depression : August 1929 - March 1933</w:t>
      </w:r>
    </w:p>
    <w:p w14:paraId="0347C10B" w14:textId="77777777" w:rsidR="00CE3A02" w:rsidRPr="008C7884" w:rsidRDefault="00CE3A02" w:rsidP="002014A1">
      <w:pPr>
        <w:pStyle w:val="ListParagraph"/>
        <w:numPr>
          <w:ilvl w:val="1"/>
          <w:numId w:val="14"/>
        </w:numPr>
        <w:rPr>
          <w:u w:val="single"/>
        </w:rPr>
      </w:pPr>
      <w:r w:rsidRPr="008C7884">
        <w:t>&lt;period1&gt;</w:t>
      </w:r>
    </w:p>
    <w:p w14:paraId="72C57A24" w14:textId="77777777" w:rsidR="00CE3A02" w:rsidRPr="00BD4F0C" w:rsidRDefault="00CE3A02" w:rsidP="002014A1">
      <w:pPr>
        <w:pStyle w:val="ListParagraph"/>
        <w:numPr>
          <w:ilvl w:val="1"/>
          <w:numId w:val="14"/>
        </w:numPr>
        <w:rPr>
          <w:u w:val="single"/>
        </w:rPr>
      </w:pPr>
      <w:r w:rsidRPr="008C7884">
        <w:t>Great Recession: December 2007 – June 2009</w:t>
      </w:r>
    </w:p>
    <w:p w14:paraId="1CEBAB4C" w14:textId="77777777" w:rsidR="00BD4F0C" w:rsidRPr="00BD4F0C" w:rsidRDefault="00BD4F0C" w:rsidP="00BD4F0C">
      <w:pPr>
        <w:pStyle w:val="ListParagraph"/>
        <w:ind w:left="1440"/>
        <w:rPr>
          <w:u w:val="single"/>
        </w:rPr>
      </w:pPr>
    </w:p>
    <w:p w14:paraId="18174287" w14:textId="77777777" w:rsidR="00BD4F0C" w:rsidRPr="00BD4F0C" w:rsidRDefault="00BD4F0C" w:rsidP="002014A1">
      <w:pPr>
        <w:pStyle w:val="ListParagraph"/>
        <w:numPr>
          <w:ilvl w:val="0"/>
          <w:numId w:val="24"/>
        </w:numPr>
        <w:rPr>
          <w:u w:val="single"/>
        </w:rPr>
      </w:pPr>
      <w:r>
        <w:t xml:space="preserve">&lt;period1&gt; is a randomly selected </w:t>
      </w:r>
      <w:r w:rsidR="00A12FC3">
        <w:t xml:space="preserve">recessionary </w:t>
      </w:r>
      <w:r>
        <w:t>period other than the Great Depression and Great Recession.</w:t>
      </w:r>
    </w:p>
    <w:p w14:paraId="4F5FE632" w14:textId="77777777" w:rsidR="00BD4F0C" w:rsidRPr="00351A50" w:rsidRDefault="00BD4F0C" w:rsidP="00351A50">
      <w:pPr>
        <w:pStyle w:val="ListParagraph"/>
        <w:numPr>
          <w:ilvl w:val="0"/>
          <w:numId w:val="46"/>
        </w:numPr>
        <w:rPr>
          <w:u w:val="single"/>
        </w:rPr>
      </w:pPr>
      <w:r w:rsidRPr="00351A50">
        <w:t xml:space="preserve">Answer: </w:t>
      </w:r>
      <w:r w:rsidR="00F403DF">
        <w:t>Great Depression.</w:t>
      </w:r>
    </w:p>
    <w:p w14:paraId="2D0EEC00" w14:textId="77777777" w:rsidR="00BD4F0C" w:rsidRPr="00BD4F0C" w:rsidRDefault="00BD4F0C" w:rsidP="002014A1">
      <w:pPr>
        <w:pStyle w:val="ListParagraph"/>
        <w:numPr>
          <w:ilvl w:val="0"/>
          <w:numId w:val="24"/>
        </w:numPr>
        <w:rPr>
          <w:u w:val="single"/>
        </w:rPr>
      </w:pPr>
      <w:r>
        <w:t>Feedback: TBD</w:t>
      </w:r>
    </w:p>
    <w:p w14:paraId="30807BB1" w14:textId="77777777" w:rsidR="00E70F2E" w:rsidRPr="00E70F2E" w:rsidRDefault="00E70F2E" w:rsidP="00E70F2E">
      <w:pPr>
        <w:rPr>
          <w:u w:val="single"/>
        </w:rPr>
      </w:pPr>
      <w:r>
        <w:rPr>
          <w:u w:val="single"/>
        </w:rPr>
        <w:t>7.3.3 Question 3:</w:t>
      </w:r>
    </w:p>
    <w:p w14:paraId="4C15F7E9" w14:textId="77777777" w:rsidR="00E82C84" w:rsidRPr="00E76B46" w:rsidRDefault="00E82C84" w:rsidP="00E76B46">
      <w:pPr>
        <w:pStyle w:val="ListParagraph"/>
        <w:numPr>
          <w:ilvl w:val="0"/>
          <w:numId w:val="14"/>
        </w:numPr>
      </w:pPr>
      <w:r w:rsidRPr="00E76B46">
        <w:t>During which of the following recessionary periods did the United States Unemployment rate differ the most from the Natural Rate of Unemployment Historical average of 5.6%?</w:t>
      </w:r>
    </w:p>
    <w:p w14:paraId="01D491D8" w14:textId="77777777" w:rsidR="00E76B46" w:rsidRPr="008C7884" w:rsidRDefault="00E76B46" w:rsidP="00E76B46">
      <w:pPr>
        <w:pStyle w:val="ListParagraph"/>
        <w:numPr>
          <w:ilvl w:val="1"/>
          <w:numId w:val="14"/>
        </w:numPr>
        <w:rPr>
          <w:u w:val="single"/>
        </w:rPr>
      </w:pPr>
      <w:r w:rsidRPr="008C7884">
        <w:t>Great Depression : August 1929 - March 1933</w:t>
      </w:r>
    </w:p>
    <w:p w14:paraId="52EBCA08" w14:textId="77777777" w:rsidR="00E76B46" w:rsidRPr="008C7884" w:rsidRDefault="00E76B46" w:rsidP="00E76B46">
      <w:pPr>
        <w:pStyle w:val="ListParagraph"/>
        <w:numPr>
          <w:ilvl w:val="1"/>
          <w:numId w:val="14"/>
        </w:numPr>
        <w:rPr>
          <w:u w:val="single"/>
        </w:rPr>
      </w:pPr>
      <w:r w:rsidRPr="008C7884">
        <w:t>&lt;period1&gt;</w:t>
      </w:r>
    </w:p>
    <w:p w14:paraId="3AB28873" w14:textId="77777777" w:rsidR="00E76B46" w:rsidRPr="00BD4F0C" w:rsidRDefault="00E76B46" w:rsidP="00E76B46">
      <w:pPr>
        <w:pStyle w:val="ListParagraph"/>
        <w:numPr>
          <w:ilvl w:val="1"/>
          <w:numId w:val="14"/>
        </w:numPr>
        <w:rPr>
          <w:u w:val="single"/>
        </w:rPr>
      </w:pPr>
      <w:r w:rsidRPr="008C7884">
        <w:t>Great Recession: December 2007 – June 2009</w:t>
      </w:r>
    </w:p>
    <w:p w14:paraId="6E2971B3" w14:textId="77777777" w:rsidR="00E70F2E" w:rsidRDefault="00E70F2E" w:rsidP="00E70F2E">
      <w:pPr>
        <w:pStyle w:val="ListParagraph"/>
        <w:rPr>
          <w:u w:val="single"/>
        </w:rPr>
      </w:pPr>
    </w:p>
    <w:p w14:paraId="46FBDCA2" w14:textId="77777777" w:rsidR="0040356A" w:rsidRPr="00BD4F0C" w:rsidRDefault="0040356A" w:rsidP="002014A1">
      <w:pPr>
        <w:pStyle w:val="ListParagraph"/>
        <w:numPr>
          <w:ilvl w:val="0"/>
          <w:numId w:val="24"/>
        </w:numPr>
        <w:rPr>
          <w:u w:val="single"/>
        </w:rPr>
      </w:pPr>
      <w:r>
        <w:t xml:space="preserve">&lt;period1&gt; is a randomly selected </w:t>
      </w:r>
      <w:r w:rsidR="00817443">
        <w:t xml:space="preserve">recessionary </w:t>
      </w:r>
      <w:r>
        <w:t>period other than the Great Depression and Great Recession.</w:t>
      </w:r>
    </w:p>
    <w:p w14:paraId="474C0F63" w14:textId="77777777" w:rsidR="0040356A" w:rsidRPr="00BD4F0C" w:rsidRDefault="0040356A" w:rsidP="002014A1">
      <w:pPr>
        <w:pStyle w:val="ListParagraph"/>
        <w:numPr>
          <w:ilvl w:val="0"/>
          <w:numId w:val="24"/>
        </w:numPr>
        <w:rPr>
          <w:u w:val="single"/>
        </w:rPr>
      </w:pPr>
      <w:r>
        <w:t xml:space="preserve">Answer: </w:t>
      </w:r>
      <w:r w:rsidR="00F403DF">
        <w:t>Great Depression</w:t>
      </w:r>
    </w:p>
    <w:p w14:paraId="4BF72F51" w14:textId="77777777" w:rsidR="0040356A" w:rsidRPr="00BD4F0C" w:rsidRDefault="0040356A" w:rsidP="002014A1">
      <w:pPr>
        <w:pStyle w:val="ListParagraph"/>
        <w:numPr>
          <w:ilvl w:val="0"/>
          <w:numId w:val="24"/>
        </w:numPr>
        <w:rPr>
          <w:u w:val="single"/>
        </w:rPr>
      </w:pPr>
      <w:r>
        <w:t>Feedback: TBD</w:t>
      </w:r>
    </w:p>
    <w:p w14:paraId="64DF14E9" w14:textId="77777777" w:rsidR="0040356A" w:rsidRDefault="0040356A" w:rsidP="00E70F2E">
      <w:pPr>
        <w:pStyle w:val="ListParagraph"/>
        <w:ind w:left="0"/>
        <w:rPr>
          <w:u w:val="single"/>
        </w:rPr>
      </w:pPr>
    </w:p>
    <w:p w14:paraId="5D320A5B" w14:textId="77777777" w:rsidR="00E70F2E" w:rsidRDefault="00E70F2E" w:rsidP="00E70F2E">
      <w:pPr>
        <w:pStyle w:val="ListParagraph"/>
        <w:ind w:left="0"/>
        <w:rPr>
          <w:u w:val="single"/>
        </w:rPr>
      </w:pPr>
      <w:r>
        <w:rPr>
          <w:u w:val="single"/>
        </w:rPr>
        <w:t>7.3.4 Question 4:</w:t>
      </w:r>
    </w:p>
    <w:p w14:paraId="63C42B7C" w14:textId="77777777" w:rsidR="00E70F2E" w:rsidRDefault="00E70F2E" w:rsidP="00E70F2E">
      <w:pPr>
        <w:pStyle w:val="ListParagraph"/>
        <w:ind w:left="0"/>
        <w:rPr>
          <w:u w:val="single"/>
        </w:rPr>
      </w:pPr>
    </w:p>
    <w:p w14:paraId="77C5197F" w14:textId="77777777" w:rsidR="00CE3A02" w:rsidRPr="008C7884" w:rsidRDefault="00CE3A02" w:rsidP="002014A1">
      <w:pPr>
        <w:pStyle w:val="ListParagraph"/>
        <w:numPr>
          <w:ilvl w:val="0"/>
          <w:numId w:val="14"/>
        </w:numPr>
        <w:rPr>
          <w:u w:val="single"/>
        </w:rPr>
      </w:pPr>
      <w:r w:rsidRPr="008C7884">
        <w:t>During which of the following expansionary periods did the United States Unemployment Rate reach the lowest level?</w:t>
      </w:r>
    </w:p>
    <w:p w14:paraId="5F701B17" w14:textId="77777777" w:rsidR="00CE3A02" w:rsidRPr="008C7884" w:rsidRDefault="00CE3A02" w:rsidP="002014A1">
      <w:pPr>
        <w:pStyle w:val="ListParagraph"/>
        <w:numPr>
          <w:ilvl w:val="1"/>
          <w:numId w:val="14"/>
        </w:numPr>
        <w:rPr>
          <w:u w:val="single"/>
        </w:rPr>
      </w:pPr>
      <w:r w:rsidRPr="008C7884">
        <w:t>&lt;period1&gt;</w:t>
      </w:r>
    </w:p>
    <w:p w14:paraId="6ACC283B" w14:textId="77777777" w:rsidR="00CE3A02" w:rsidRPr="008C7884" w:rsidRDefault="00CE3A02" w:rsidP="002014A1">
      <w:pPr>
        <w:pStyle w:val="ListParagraph"/>
        <w:numPr>
          <w:ilvl w:val="1"/>
          <w:numId w:val="14"/>
        </w:numPr>
        <w:rPr>
          <w:u w:val="single"/>
        </w:rPr>
      </w:pPr>
      <w:r w:rsidRPr="008C7884">
        <w:lastRenderedPageBreak/>
        <w:t>&lt;period2&gt;</w:t>
      </w:r>
    </w:p>
    <w:p w14:paraId="35304856" w14:textId="77777777" w:rsidR="00CE3A02" w:rsidRPr="0040356A" w:rsidRDefault="00CE3A02" w:rsidP="002014A1">
      <w:pPr>
        <w:pStyle w:val="ListParagraph"/>
        <w:numPr>
          <w:ilvl w:val="1"/>
          <w:numId w:val="14"/>
        </w:numPr>
        <w:rPr>
          <w:u w:val="single"/>
        </w:rPr>
      </w:pPr>
      <w:r w:rsidRPr="008C7884">
        <w:t>&lt;period3&gt;</w:t>
      </w:r>
    </w:p>
    <w:p w14:paraId="1853CA1C" w14:textId="77777777" w:rsidR="0040356A" w:rsidRPr="0040356A" w:rsidRDefault="0040356A" w:rsidP="0040356A">
      <w:pPr>
        <w:pStyle w:val="ListParagraph"/>
        <w:ind w:left="1440"/>
        <w:rPr>
          <w:u w:val="single"/>
        </w:rPr>
      </w:pPr>
    </w:p>
    <w:p w14:paraId="617D56DB" w14:textId="77777777" w:rsidR="0040356A" w:rsidRPr="00BD4F0C" w:rsidRDefault="0040356A" w:rsidP="002014A1">
      <w:pPr>
        <w:pStyle w:val="ListParagraph"/>
        <w:numPr>
          <w:ilvl w:val="0"/>
          <w:numId w:val="24"/>
        </w:numPr>
        <w:rPr>
          <w:u w:val="single"/>
        </w:rPr>
      </w:pPr>
      <w:r>
        <w:t>&lt;period1&gt;, &lt;period2&gt;, and &lt;period3&gt; are randomly selected expansionary periods.</w:t>
      </w:r>
    </w:p>
    <w:p w14:paraId="207A02BA" w14:textId="77777777" w:rsidR="0040356A" w:rsidRPr="00BD4F0C" w:rsidRDefault="0040356A" w:rsidP="002014A1">
      <w:pPr>
        <w:pStyle w:val="ListParagraph"/>
        <w:numPr>
          <w:ilvl w:val="0"/>
          <w:numId w:val="24"/>
        </w:numPr>
        <w:rPr>
          <w:u w:val="single"/>
        </w:rPr>
      </w:pPr>
      <w:r>
        <w:t>Answer: Depends on data.</w:t>
      </w:r>
    </w:p>
    <w:p w14:paraId="03C75405" w14:textId="77777777" w:rsidR="0040356A" w:rsidRPr="0040356A" w:rsidRDefault="0040356A" w:rsidP="002014A1">
      <w:pPr>
        <w:pStyle w:val="ListParagraph"/>
        <w:numPr>
          <w:ilvl w:val="0"/>
          <w:numId w:val="24"/>
        </w:numPr>
        <w:rPr>
          <w:u w:val="single"/>
        </w:rPr>
      </w:pPr>
      <w:r>
        <w:t>Feedback: TBD</w:t>
      </w:r>
    </w:p>
    <w:p w14:paraId="10EEEB02" w14:textId="77777777" w:rsidR="00E70F2E" w:rsidRPr="00E70F2E" w:rsidRDefault="00E70F2E" w:rsidP="00E70F2E">
      <w:pPr>
        <w:rPr>
          <w:u w:val="single"/>
        </w:rPr>
      </w:pPr>
      <w:r>
        <w:rPr>
          <w:u w:val="single"/>
        </w:rPr>
        <w:t>7.3.5 Question 5:</w:t>
      </w:r>
    </w:p>
    <w:p w14:paraId="38BA5F21" w14:textId="77777777" w:rsidR="00E82C84" w:rsidRPr="00E76B46" w:rsidRDefault="00E82C84" w:rsidP="00E76B46">
      <w:pPr>
        <w:pStyle w:val="ListParagraph"/>
        <w:numPr>
          <w:ilvl w:val="0"/>
          <w:numId w:val="14"/>
        </w:numPr>
      </w:pPr>
      <w:r w:rsidRPr="00E76B46">
        <w:t>During which of the following expansionary periods did the United States Unemployment Rate decrease the most from its highest to its lowest rate?</w:t>
      </w:r>
    </w:p>
    <w:p w14:paraId="60E03FB1" w14:textId="77777777" w:rsidR="00CE3A02" w:rsidRPr="008C7884" w:rsidRDefault="00CE3A02" w:rsidP="002014A1">
      <w:pPr>
        <w:pStyle w:val="ListParagraph"/>
        <w:numPr>
          <w:ilvl w:val="1"/>
          <w:numId w:val="14"/>
        </w:numPr>
        <w:rPr>
          <w:u w:val="single"/>
        </w:rPr>
      </w:pPr>
      <w:r w:rsidRPr="008C7884">
        <w:t>&lt;period1&gt;</w:t>
      </w:r>
    </w:p>
    <w:p w14:paraId="15F846D0" w14:textId="77777777" w:rsidR="00CE3A02" w:rsidRPr="008C7884" w:rsidRDefault="00CE3A02" w:rsidP="002014A1">
      <w:pPr>
        <w:pStyle w:val="ListParagraph"/>
        <w:numPr>
          <w:ilvl w:val="1"/>
          <w:numId w:val="14"/>
        </w:numPr>
        <w:rPr>
          <w:u w:val="single"/>
        </w:rPr>
      </w:pPr>
      <w:r w:rsidRPr="008C7884">
        <w:t>&lt;period2&gt;</w:t>
      </w:r>
    </w:p>
    <w:p w14:paraId="70C16769" w14:textId="77777777" w:rsidR="00CE3A02" w:rsidRPr="0040356A" w:rsidRDefault="00CE3A02" w:rsidP="002014A1">
      <w:pPr>
        <w:pStyle w:val="ListParagraph"/>
        <w:numPr>
          <w:ilvl w:val="1"/>
          <w:numId w:val="14"/>
        </w:numPr>
        <w:rPr>
          <w:u w:val="single"/>
        </w:rPr>
      </w:pPr>
      <w:r w:rsidRPr="008C7884">
        <w:t>&lt;period3&gt;</w:t>
      </w:r>
    </w:p>
    <w:p w14:paraId="46A91CC8" w14:textId="77777777" w:rsidR="0040356A" w:rsidRPr="00BD4F0C" w:rsidRDefault="0040356A" w:rsidP="002014A1">
      <w:pPr>
        <w:pStyle w:val="ListParagraph"/>
        <w:numPr>
          <w:ilvl w:val="0"/>
          <w:numId w:val="24"/>
        </w:numPr>
        <w:rPr>
          <w:u w:val="single"/>
        </w:rPr>
      </w:pPr>
      <w:r>
        <w:t>&lt;period1&gt;, &lt;period2&gt;, and &lt;period3&gt; are randomly selected expansionary periods.</w:t>
      </w:r>
    </w:p>
    <w:p w14:paraId="60C20563" w14:textId="77777777" w:rsidR="0040356A" w:rsidRPr="00BD4F0C" w:rsidRDefault="0040356A" w:rsidP="002014A1">
      <w:pPr>
        <w:pStyle w:val="ListParagraph"/>
        <w:numPr>
          <w:ilvl w:val="0"/>
          <w:numId w:val="24"/>
        </w:numPr>
        <w:rPr>
          <w:u w:val="single"/>
        </w:rPr>
      </w:pPr>
      <w:r>
        <w:t>Answer: Depends on data.</w:t>
      </w:r>
    </w:p>
    <w:p w14:paraId="0E5593EA" w14:textId="77777777" w:rsidR="0040356A" w:rsidRPr="0040356A" w:rsidRDefault="0040356A" w:rsidP="002014A1">
      <w:pPr>
        <w:pStyle w:val="ListParagraph"/>
        <w:numPr>
          <w:ilvl w:val="0"/>
          <w:numId w:val="24"/>
        </w:numPr>
        <w:rPr>
          <w:u w:val="single"/>
        </w:rPr>
      </w:pPr>
      <w:r>
        <w:t>Feedback: TBD</w:t>
      </w:r>
    </w:p>
    <w:p w14:paraId="04182F89" w14:textId="77777777" w:rsidR="00E70F2E" w:rsidRPr="00E70F2E" w:rsidRDefault="00E70F2E" w:rsidP="00E70F2E">
      <w:pPr>
        <w:rPr>
          <w:u w:val="single"/>
        </w:rPr>
      </w:pPr>
      <w:r>
        <w:rPr>
          <w:u w:val="single"/>
        </w:rPr>
        <w:t>7.3.6 Question 6:</w:t>
      </w:r>
    </w:p>
    <w:p w14:paraId="2EE43EBD" w14:textId="77777777" w:rsidR="00E82C84" w:rsidRPr="00E76B46" w:rsidRDefault="00E82C84" w:rsidP="00E76B46">
      <w:pPr>
        <w:pStyle w:val="ListParagraph"/>
        <w:numPr>
          <w:ilvl w:val="0"/>
          <w:numId w:val="14"/>
        </w:numPr>
      </w:pPr>
      <w:r w:rsidRPr="00E76B46">
        <w:t>During which of the following expansionary periods did the United States Unemployment rate differ the most from the Natural Rate of Unemployment Historical average of 5.6%?</w:t>
      </w:r>
    </w:p>
    <w:p w14:paraId="05479355" w14:textId="77777777" w:rsidR="00E76B46" w:rsidRPr="008C7884" w:rsidRDefault="00E76B46" w:rsidP="00E76B46">
      <w:pPr>
        <w:pStyle w:val="ListParagraph"/>
        <w:numPr>
          <w:ilvl w:val="1"/>
          <w:numId w:val="14"/>
        </w:numPr>
        <w:rPr>
          <w:u w:val="single"/>
        </w:rPr>
      </w:pPr>
      <w:r w:rsidRPr="008C7884">
        <w:t>&lt;period1&gt;</w:t>
      </w:r>
    </w:p>
    <w:p w14:paraId="25EBDFF9" w14:textId="77777777" w:rsidR="00E76B46" w:rsidRPr="008C7884" w:rsidRDefault="00E76B46" w:rsidP="00E76B46">
      <w:pPr>
        <w:pStyle w:val="ListParagraph"/>
        <w:numPr>
          <w:ilvl w:val="1"/>
          <w:numId w:val="14"/>
        </w:numPr>
        <w:rPr>
          <w:u w:val="single"/>
        </w:rPr>
      </w:pPr>
      <w:r w:rsidRPr="008C7884">
        <w:t>&lt;period2&gt;</w:t>
      </w:r>
    </w:p>
    <w:p w14:paraId="64FC20DB" w14:textId="77777777" w:rsidR="00CE3A02" w:rsidRPr="00E76B46" w:rsidRDefault="00E76B46" w:rsidP="00E76B46">
      <w:pPr>
        <w:pStyle w:val="ListParagraph"/>
        <w:numPr>
          <w:ilvl w:val="1"/>
          <w:numId w:val="14"/>
        </w:numPr>
        <w:rPr>
          <w:u w:val="single"/>
        </w:rPr>
      </w:pPr>
      <w:r w:rsidRPr="008C7884">
        <w:t>&lt;period3&gt;</w:t>
      </w:r>
    </w:p>
    <w:p w14:paraId="378563C0" w14:textId="77777777" w:rsidR="00C34AED" w:rsidRPr="00BD4F0C" w:rsidRDefault="00C34AED" w:rsidP="002014A1">
      <w:pPr>
        <w:pStyle w:val="ListParagraph"/>
        <w:numPr>
          <w:ilvl w:val="0"/>
          <w:numId w:val="24"/>
        </w:numPr>
        <w:rPr>
          <w:u w:val="single"/>
        </w:rPr>
      </w:pPr>
      <w:r>
        <w:t>&lt;period1&gt;, &lt;period2&gt;, and &lt;period3&gt; are randomly selected expansionary periods.</w:t>
      </w:r>
    </w:p>
    <w:p w14:paraId="13508FB3" w14:textId="77777777" w:rsidR="00C34AED" w:rsidRPr="00BD4F0C" w:rsidRDefault="00C34AED" w:rsidP="002014A1">
      <w:pPr>
        <w:pStyle w:val="ListParagraph"/>
        <w:numPr>
          <w:ilvl w:val="0"/>
          <w:numId w:val="24"/>
        </w:numPr>
        <w:rPr>
          <w:u w:val="single"/>
        </w:rPr>
      </w:pPr>
      <w:r>
        <w:t>Answer: Depends on data.</w:t>
      </w:r>
    </w:p>
    <w:p w14:paraId="14A57C6E" w14:textId="77777777" w:rsidR="00AF3B50" w:rsidRPr="007A4A44" w:rsidRDefault="00C34AED" w:rsidP="00AF3B50">
      <w:pPr>
        <w:pStyle w:val="ListParagraph"/>
        <w:numPr>
          <w:ilvl w:val="0"/>
          <w:numId w:val="24"/>
        </w:numPr>
        <w:rPr>
          <w:u w:val="single"/>
        </w:rPr>
      </w:pPr>
      <w:r>
        <w:t>Feedback: TBD</w:t>
      </w:r>
    </w:p>
    <w:p w14:paraId="2BA3367E" w14:textId="77777777" w:rsidR="007A4A44" w:rsidRDefault="007A4A44" w:rsidP="007A4A44">
      <w:pPr>
        <w:rPr>
          <w:u w:val="single"/>
        </w:rPr>
      </w:pPr>
    </w:p>
    <w:p w14:paraId="2F6E51E5" w14:textId="77777777" w:rsidR="007A4A44" w:rsidRDefault="007A4A44" w:rsidP="007A4A44">
      <w:pPr>
        <w:rPr>
          <w:u w:val="single"/>
        </w:rPr>
      </w:pPr>
    </w:p>
    <w:p w14:paraId="36489B07" w14:textId="77777777" w:rsidR="007A4A44" w:rsidRDefault="007A4A44" w:rsidP="007A4A44">
      <w:pPr>
        <w:rPr>
          <w:u w:val="single"/>
        </w:rPr>
      </w:pPr>
    </w:p>
    <w:p w14:paraId="1A703768" w14:textId="77777777" w:rsidR="007A4A44" w:rsidRDefault="007A4A44" w:rsidP="007A4A44">
      <w:pPr>
        <w:rPr>
          <w:u w:val="single"/>
        </w:rPr>
      </w:pPr>
    </w:p>
    <w:p w14:paraId="5E0A5EC8" w14:textId="77777777" w:rsidR="007A4A44" w:rsidRDefault="007A4A44" w:rsidP="007A4A44">
      <w:pPr>
        <w:rPr>
          <w:u w:val="single"/>
        </w:rPr>
      </w:pPr>
    </w:p>
    <w:p w14:paraId="4EE2FBDE" w14:textId="77777777" w:rsidR="007A4A44" w:rsidRDefault="007A4A44" w:rsidP="007A4A44">
      <w:pPr>
        <w:rPr>
          <w:u w:val="single"/>
        </w:rPr>
      </w:pPr>
    </w:p>
    <w:p w14:paraId="74E54BFC" w14:textId="77777777" w:rsidR="007A4A44" w:rsidRDefault="007A4A44" w:rsidP="007A4A44">
      <w:pPr>
        <w:rPr>
          <w:u w:val="single"/>
        </w:rPr>
      </w:pPr>
    </w:p>
    <w:p w14:paraId="1BA108AC" w14:textId="77777777" w:rsidR="007A4A44" w:rsidRDefault="007A4A44" w:rsidP="007A4A44">
      <w:pPr>
        <w:rPr>
          <w:u w:val="single"/>
        </w:rPr>
      </w:pPr>
    </w:p>
    <w:p w14:paraId="0BD6675C" w14:textId="77777777" w:rsidR="007A4A44" w:rsidRDefault="007A4A44" w:rsidP="007A4A44">
      <w:pPr>
        <w:rPr>
          <w:u w:val="single"/>
        </w:rPr>
      </w:pPr>
    </w:p>
    <w:p w14:paraId="4B66F638" w14:textId="2A659725" w:rsidR="00055255" w:rsidRDefault="00055255" w:rsidP="00055255">
      <w:pPr>
        <w:pStyle w:val="Subtitle"/>
        <w:jc w:val="right"/>
      </w:pPr>
      <w:r>
        <w:lastRenderedPageBreak/>
        <w:t>Date 7/16/2013</w:t>
      </w:r>
    </w:p>
    <w:p w14:paraId="743086B1" w14:textId="04AC3CC0" w:rsidR="00A663FE" w:rsidRDefault="007A4A44" w:rsidP="00A663FE">
      <w:pPr>
        <w:pStyle w:val="Subtitle"/>
      </w:pPr>
      <w:r>
        <w:t>Addendum</w:t>
      </w:r>
      <w:r w:rsidR="00055255">
        <w:t>:</w:t>
      </w:r>
      <w:r w:rsidR="0074655B">
        <w:br/>
        <w:t>Section</w:t>
      </w:r>
      <w:r w:rsidR="00A663FE">
        <w:t>: Level 4 -</w:t>
      </w:r>
      <w:r w:rsidR="0074655B">
        <w:t xml:space="preserve"> </w:t>
      </w:r>
      <w:r w:rsidR="00A663FE">
        <w:t>7.2 Display</w:t>
      </w:r>
    </w:p>
    <w:p w14:paraId="3A96E382" w14:textId="77777777" w:rsidR="00A663FE" w:rsidRPr="00A663FE" w:rsidRDefault="00A663FE" w:rsidP="00A663FE">
      <w:pPr>
        <w:rPr>
          <w:u w:val="single"/>
        </w:rPr>
      </w:pPr>
      <w:bookmarkStart w:id="762" w:name="_GoBack"/>
      <w:bookmarkEnd w:id="762"/>
      <w:r>
        <w:t xml:space="preserve">Expand/collapse functionality </w:t>
      </w:r>
      <w:r>
        <w:t>On the left, will be a list of recessionary and expansionary periods.</w:t>
      </w:r>
    </w:p>
    <w:p w14:paraId="5EA33C62" w14:textId="7F13EDCE" w:rsidR="00A663FE" w:rsidRPr="00A663FE" w:rsidRDefault="00A663FE" w:rsidP="00A663FE"/>
    <w:p w14:paraId="3B47E2BA" w14:textId="7A8FA817" w:rsidR="007A4A44" w:rsidRDefault="0074655B" w:rsidP="007A4A44">
      <w:pPr>
        <w:pStyle w:val="Subtitle"/>
      </w:pPr>
      <w:r>
        <w:br/>
      </w:r>
    </w:p>
    <w:p w14:paraId="4FD1DD26" w14:textId="77777777" w:rsidR="00B211E6" w:rsidRPr="00B211E6" w:rsidRDefault="00B211E6" w:rsidP="00B211E6">
      <w:pPr>
        <w:rPr>
          <w:u w:val="single"/>
        </w:rPr>
      </w:pPr>
    </w:p>
    <w:sectPr w:rsidR="00B211E6" w:rsidRPr="00B211E6" w:rsidSect="00FC58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Elizabeth" w:date="2013-05-28T15:33:00Z" w:initials="EC">
    <w:p w14:paraId="5D87519E" w14:textId="77777777" w:rsidR="00FC72E3" w:rsidRDefault="00FC72E3">
      <w:pPr>
        <w:pStyle w:val="CommentText"/>
      </w:pPr>
      <w:r>
        <w:rPr>
          <w:rStyle w:val="CommentReference"/>
        </w:rPr>
        <w:annotationRef/>
      </w:r>
      <w:r>
        <w:rPr>
          <w:rStyle w:val="CommentReference"/>
        </w:rPr>
        <w:t>We would like to add information on this to the Getting Started popups for the level.</w:t>
      </w:r>
    </w:p>
  </w:comment>
  <w:comment w:id="1" w:author="Cameron, Elizabeth" w:date="2013-05-28T15:33:00Z" w:initials="EC">
    <w:p w14:paraId="2B530313" w14:textId="77777777" w:rsidR="00FC72E3" w:rsidRDefault="00FC72E3">
      <w:pPr>
        <w:pStyle w:val="CommentText"/>
      </w:pPr>
      <w:r>
        <w:rPr>
          <w:rStyle w:val="CommentReference"/>
        </w:rPr>
        <w:annotationRef/>
      </w:r>
      <w:r>
        <w:t>We think this range is too small and are running some numbers to see how to increase it.</w:t>
      </w:r>
    </w:p>
  </w:comment>
  <w:comment w:id="2" w:author="Cameron, Elizabeth" w:date="2013-05-28T15:33:00Z" w:initials="EC">
    <w:p w14:paraId="2AA9C03A" w14:textId="77777777" w:rsidR="00FC72E3" w:rsidRDefault="00FC72E3">
      <w:pPr>
        <w:pStyle w:val="CommentText"/>
      </w:pPr>
      <w:r>
        <w:rPr>
          <w:rStyle w:val="CommentReference"/>
        </w:rPr>
        <w:annotationRef/>
      </w:r>
      <w:r>
        <w:t>We think this range is too small and are running some numbers to see how to increase it.</w:t>
      </w:r>
    </w:p>
  </w:comment>
  <w:comment w:id="3" w:author="Cameron, Elizabeth" w:date="2013-05-28T15:33:00Z" w:initials="EC">
    <w:p w14:paraId="4D40401F" w14:textId="77777777" w:rsidR="00FC72E3" w:rsidRDefault="00FC72E3">
      <w:pPr>
        <w:pStyle w:val="CommentText"/>
      </w:pPr>
      <w:r>
        <w:rPr>
          <w:rStyle w:val="CommentReference"/>
        </w:rPr>
        <w:annotationRef/>
      </w:r>
      <w:r>
        <w:t>This example is not accurate given the changes above. Will need to adjust once we choose our ranges.</w:t>
      </w:r>
    </w:p>
  </w:comment>
  <w:comment w:id="208" w:author="Cameron, Elizabeth" w:date="2013-05-28T15:33:00Z" w:initials="EC">
    <w:p w14:paraId="34E8B0F1" w14:textId="77777777" w:rsidR="00FC72E3" w:rsidRDefault="00FC72E3">
      <w:pPr>
        <w:pStyle w:val="CommentText"/>
      </w:pPr>
      <w:r>
        <w:rPr>
          <w:rStyle w:val="CommentReference"/>
        </w:rPr>
        <w:annotationRef/>
      </w:r>
      <w:r>
        <w:t>We would ideally like this to start at the January five years previous from the current year and end at the latest date for which data is available. So, now it would be 01/2009 to 04/2013. Is this doable? If not, we would like to change the start date to 01/2009.</w:t>
      </w:r>
    </w:p>
  </w:comment>
  <w:comment w:id="209" w:author="Cameron, Elizabeth" w:date="2013-05-28T15:33:00Z" w:initials="EC">
    <w:p w14:paraId="5DD8D28F" w14:textId="77777777" w:rsidR="00FC72E3" w:rsidRDefault="00FC72E3">
      <w:pPr>
        <w:pStyle w:val="CommentText"/>
      </w:pPr>
      <w:r>
        <w:rPr>
          <w:rStyle w:val="CommentReference"/>
        </w:rPr>
        <w:annotationRef/>
      </w:r>
      <w:r>
        <w:t>Same comment as before.</w:t>
      </w:r>
    </w:p>
  </w:comment>
  <w:comment w:id="210" w:author="Cameron, Elizabeth" w:date="2013-05-28T15:33:00Z" w:initials="EC">
    <w:p w14:paraId="62129CF3" w14:textId="77777777" w:rsidR="00FC72E3" w:rsidRDefault="00FC72E3">
      <w:pPr>
        <w:pStyle w:val="CommentText"/>
      </w:pPr>
      <w:r>
        <w:rPr>
          <w:rStyle w:val="CommentReference"/>
        </w:rPr>
        <w:annotationRef/>
      </w:r>
      <w:r>
        <w:t xml:space="preserve">We would like to make this dynamic so that the y-axis goes 2 percentage points above the highest value. </w:t>
      </w:r>
    </w:p>
  </w:comment>
  <w:comment w:id="211" w:author="Cameron, Elizabeth" w:date="2013-05-28T15:33:00Z" w:initials="EC">
    <w:p w14:paraId="7F1C10C8" w14:textId="77777777" w:rsidR="00FC72E3" w:rsidRDefault="00FC72E3">
      <w:pPr>
        <w:pStyle w:val="CommentText"/>
      </w:pPr>
      <w:r>
        <w:rPr>
          <w:rStyle w:val="CommentReference"/>
        </w:rPr>
        <w:annotationRef/>
      </w:r>
      <w:r>
        <w:t>Same comment as before.</w:t>
      </w:r>
    </w:p>
  </w:comment>
  <w:comment w:id="761" w:author="Cameron, Elizabeth" w:date="2013-05-28T15:33:00Z" w:initials="EC">
    <w:p w14:paraId="72BCC82E" w14:textId="77777777" w:rsidR="00FC72E3" w:rsidRDefault="00FC72E3">
      <w:pPr>
        <w:pStyle w:val="CommentText"/>
      </w:pPr>
      <w:r>
        <w:rPr>
          <w:rStyle w:val="CommentReference"/>
        </w:rPr>
        <w:annotationRef/>
      </w:r>
      <w:r>
        <w:t>We would like to make this dynamic so that the y-axis goes 2 percentage points above the highest value.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A5D"/>
    <w:multiLevelType w:val="hybridMultilevel"/>
    <w:tmpl w:val="361E9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658F7"/>
    <w:multiLevelType w:val="hybridMultilevel"/>
    <w:tmpl w:val="1FB48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120DE"/>
    <w:multiLevelType w:val="hybridMultilevel"/>
    <w:tmpl w:val="4AF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A2CD7"/>
    <w:multiLevelType w:val="hybridMultilevel"/>
    <w:tmpl w:val="F0FCBD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C915800"/>
    <w:multiLevelType w:val="hybridMultilevel"/>
    <w:tmpl w:val="1FB48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E7D13"/>
    <w:multiLevelType w:val="hybridMultilevel"/>
    <w:tmpl w:val="0C10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D1E88"/>
    <w:multiLevelType w:val="hybridMultilevel"/>
    <w:tmpl w:val="D2269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74F5F"/>
    <w:multiLevelType w:val="hybridMultilevel"/>
    <w:tmpl w:val="4D982F34"/>
    <w:lvl w:ilvl="0" w:tplc="678A8010">
      <w:start w:val="3"/>
      <w:numFmt w:val="decimal"/>
      <w:lvlText w:val="%1."/>
      <w:lvlJc w:val="left"/>
      <w:pPr>
        <w:tabs>
          <w:tab w:val="num" w:pos="720"/>
        </w:tabs>
        <w:ind w:left="720" w:hanging="360"/>
      </w:pPr>
    </w:lvl>
    <w:lvl w:ilvl="1" w:tplc="5330B6B6" w:tentative="1">
      <w:start w:val="1"/>
      <w:numFmt w:val="decimal"/>
      <w:lvlText w:val="%2."/>
      <w:lvlJc w:val="left"/>
      <w:pPr>
        <w:tabs>
          <w:tab w:val="num" w:pos="1440"/>
        </w:tabs>
        <w:ind w:left="1440" w:hanging="360"/>
      </w:pPr>
    </w:lvl>
    <w:lvl w:ilvl="2" w:tplc="EA2C261C">
      <w:start w:val="1"/>
      <w:numFmt w:val="decimal"/>
      <w:lvlText w:val="%3."/>
      <w:lvlJc w:val="left"/>
      <w:pPr>
        <w:tabs>
          <w:tab w:val="num" w:pos="2160"/>
        </w:tabs>
        <w:ind w:left="2160" w:hanging="360"/>
      </w:pPr>
    </w:lvl>
    <w:lvl w:ilvl="3" w:tplc="507AEB8A" w:tentative="1">
      <w:start w:val="1"/>
      <w:numFmt w:val="decimal"/>
      <w:lvlText w:val="%4."/>
      <w:lvlJc w:val="left"/>
      <w:pPr>
        <w:tabs>
          <w:tab w:val="num" w:pos="2880"/>
        </w:tabs>
        <w:ind w:left="2880" w:hanging="360"/>
      </w:pPr>
    </w:lvl>
    <w:lvl w:ilvl="4" w:tplc="CBC4B65E" w:tentative="1">
      <w:start w:val="1"/>
      <w:numFmt w:val="decimal"/>
      <w:lvlText w:val="%5."/>
      <w:lvlJc w:val="left"/>
      <w:pPr>
        <w:tabs>
          <w:tab w:val="num" w:pos="3600"/>
        </w:tabs>
        <w:ind w:left="3600" w:hanging="360"/>
      </w:pPr>
    </w:lvl>
    <w:lvl w:ilvl="5" w:tplc="B04A7DBC" w:tentative="1">
      <w:start w:val="1"/>
      <w:numFmt w:val="decimal"/>
      <w:lvlText w:val="%6."/>
      <w:lvlJc w:val="left"/>
      <w:pPr>
        <w:tabs>
          <w:tab w:val="num" w:pos="4320"/>
        </w:tabs>
        <w:ind w:left="4320" w:hanging="360"/>
      </w:pPr>
    </w:lvl>
    <w:lvl w:ilvl="6" w:tplc="03A65778" w:tentative="1">
      <w:start w:val="1"/>
      <w:numFmt w:val="decimal"/>
      <w:lvlText w:val="%7."/>
      <w:lvlJc w:val="left"/>
      <w:pPr>
        <w:tabs>
          <w:tab w:val="num" w:pos="5040"/>
        </w:tabs>
        <w:ind w:left="5040" w:hanging="360"/>
      </w:pPr>
    </w:lvl>
    <w:lvl w:ilvl="7" w:tplc="E97CCCB2" w:tentative="1">
      <w:start w:val="1"/>
      <w:numFmt w:val="decimal"/>
      <w:lvlText w:val="%8."/>
      <w:lvlJc w:val="left"/>
      <w:pPr>
        <w:tabs>
          <w:tab w:val="num" w:pos="5760"/>
        </w:tabs>
        <w:ind w:left="5760" w:hanging="360"/>
      </w:pPr>
    </w:lvl>
    <w:lvl w:ilvl="8" w:tplc="47E0EEBC" w:tentative="1">
      <w:start w:val="1"/>
      <w:numFmt w:val="decimal"/>
      <w:lvlText w:val="%9."/>
      <w:lvlJc w:val="left"/>
      <w:pPr>
        <w:tabs>
          <w:tab w:val="num" w:pos="6480"/>
        </w:tabs>
        <w:ind w:left="6480" w:hanging="360"/>
      </w:pPr>
    </w:lvl>
  </w:abstractNum>
  <w:abstractNum w:abstractNumId="8">
    <w:nsid w:val="15FC22D2"/>
    <w:multiLevelType w:val="hybridMultilevel"/>
    <w:tmpl w:val="2D36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37C0C"/>
    <w:multiLevelType w:val="hybridMultilevel"/>
    <w:tmpl w:val="633C7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366355"/>
    <w:multiLevelType w:val="hybridMultilevel"/>
    <w:tmpl w:val="E0BA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13B6E"/>
    <w:multiLevelType w:val="hybridMultilevel"/>
    <w:tmpl w:val="6BD2C72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1D98742F"/>
    <w:multiLevelType w:val="hybridMultilevel"/>
    <w:tmpl w:val="F53A3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9A019C"/>
    <w:multiLevelType w:val="hybridMultilevel"/>
    <w:tmpl w:val="9620D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9D5094"/>
    <w:multiLevelType w:val="hybridMultilevel"/>
    <w:tmpl w:val="0486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3B1876"/>
    <w:multiLevelType w:val="hybridMultilevel"/>
    <w:tmpl w:val="662CF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325EB8"/>
    <w:multiLevelType w:val="hybridMultilevel"/>
    <w:tmpl w:val="2020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E4358C"/>
    <w:multiLevelType w:val="hybridMultilevel"/>
    <w:tmpl w:val="1782166E"/>
    <w:lvl w:ilvl="0" w:tplc="FC76CBA8">
      <w:start w:val="3"/>
      <w:numFmt w:val="decimal"/>
      <w:lvlText w:val="%1."/>
      <w:lvlJc w:val="left"/>
      <w:pPr>
        <w:tabs>
          <w:tab w:val="num" w:pos="720"/>
        </w:tabs>
        <w:ind w:left="720" w:hanging="360"/>
      </w:pPr>
    </w:lvl>
    <w:lvl w:ilvl="1" w:tplc="A3BE3A0A" w:tentative="1">
      <w:start w:val="1"/>
      <w:numFmt w:val="decimal"/>
      <w:lvlText w:val="%2."/>
      <w:lvlJc w:val="left"/>
      <w:pPr>
        <w:tabs>
          <w:tab w:val="num" w:pos="1440"/>
        </w:tabs>
        <w:ind w:left="1440" w:hanging="360"/>
      </w:pPr>
    </w:lvl>
    <w:lvl w:ilvl="2" w:tplc="FE6AC590">
      <w:start w:val="1"/>
      <w:numFmt w:val="decimal"/>
      <w:lvlText w:val="%3."/>
      <w:lvlJc w:val="left"/>
      <w:pPr>
        <w:tabs>
          <w:tab w:val="num" w:pos="2160"/>
        </w:tabs>
        <w:ind w:left="2160" w:hanging="360"/>
      </w:pPr>
    </w:lvl>
    <w:lvl w:ilvl="3" w:tplc="AC640E52" w:tentative="1">
      <w:start w:val="1"/>
      <w:numFmt w:val="decimal"/>
      <w:lvlText w:val="%4."/>
      <w:lvlJc w:val="left"/>
      <w:pPr>
        <w:tabs>
          <w:tab w:val="num" w:pos="2880"/>
        </w:tabs>
        <w:ind w:left="2880" w:hanging="360"/>
      </w:pPr>
    </w:lvl>
    <w:lvl w:ilvl="4" w:tplc="AA2A7664" w:tentative="1">
      <w:start w:val="1"/>
      <w:numFmt w:val="decimal"/>
      <w:lvlText w:val="%5."/>
      <w:lvlJc w:val="left"/>
      <w:pPr>
        <w:tabs>
          <w:tab w:val="num" w:pos="3600"/>
        </w:tabs>
        <w:ind w:left="3600" w:hanging="360"/>
      </w:pPr>
    </w:lvl>
    <w:lvl w:ilvl="5" w:tplc="5DAE4F94" w:tentative="1">
      <w:start w:val="1"/>
      <w:numFmt w:val="decimal"/>
      <w:lvlText w:val="%6."/>
      <w:lvlJc w:val="left"/>
      <w:pPr>
        <w:tabs>
          <w:tab w:val="num" w:pos="4320"/>
        </w:tabs>
        <w:ind w:left="4320" w:hanging="360"/>
      </w:pPr>
    </w:lvl>
    <w:lvl w:ilvl="6" w:tplc="57886E2E" w:tentative="1">
      <w:start w:val="1"/>
      <w:numFmt w:val="decimal"/>
      <w:lvlText w:val="%7."/>
      <w:lvlJc w:val="left"/>
      <w:pPr>
        <w:tabs>
          <w:tab w:val="num" w:pos="5040"/>
        </w:tabs>
        <w:ind w:left="5040" w:hanging="360"/>
      </w:pPr>
    </w:lvl>
    <w:lvl w:ilvl="7" w:tplc="6D6C4B3A" w:tentative="1">
      <w:start w:val="1"/>
      <w:numFmt w:val="decimal"/>
      <w:lvlText w:val="%8."/>
      <w:lvlJc w:val="left"/>
      <w:pPr>
        <w:tabs>
          <w:tab w:val="num" w:pos="5760"/>
        </w:tabs>
        <w:ind w:left="5760" w:hanging="360"/>
      </w:pPr>
    </w:lvl>
    <w:lvl w:ilvl="8" w:tplc="5AB2BFC0" w:tentative="1">
      <w:start w:val="1"/>
      <w:numFmt w:val="decimal"/>
      <w:lvlText w:val="%9."/>
      <w:lvlJc w:val="left"/>
      <w:pPr>
        <w:tabs>
          <w:tab w:val="num" w:pos="6480"/>
        </w:tabs>
        <w:ind w:left="6480" w:hanging="360"/>
      </w:pPr>
    </w:lvl>
  </w:abstractNum>
  <w:abstractNum w:abstractNumId="18">
    <w:nsid w:val="2B836F60"/>
    <w:multiLevelType w:val="hybridMultilevel"/>
    <w:tmpl w:val="F9DE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B2244E"/>
    <w:multiLevelType w:val="hybridMultilevel"/>
    <w:tmpl w:val="E8C6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CF00F0"/>
    <w:multiLevelType w:val="hybridMultilevel"/>
    <w:tmpl w:val="C71E5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A16350"/>
    <w:multiLevelType w:val="hybridMultilevel"/>
    <w:tmpl w:val="921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BF68CF"/>
    <w:multiLevelType w:val="hybridMultilevel"/>
    <w:tmpl w:val="167E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780A55"/>
    <w:multiLevelType w:val="hybridMultilevel"/>
    <w:tmpl w:val="1FB48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DD72C9"/>
    <w:multiLevelType w:val="hybridMultilevel"/>
    <w:tmpl w:val="B45C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3706CE"/>
    <w:multiLevelType w:val="hybridMultilevel"/>
    <w:tmpl w:val="9DE8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3F3C19"/>
    <w:multiLevelType w:val="hybridMultilevel"/>
    <w:tmpl w:val="A7C48C64"/>
    <w:lvl w:ilvl="0" w:tplc="54F0DC1E">
      <w:start w:val="2"/>
      <w:numFmt w:val="decimal"/>
      <w:lvlText w:val="%1."/>
      <w:lvlJc w:val="left"/>
      <w:pPr>
        <w:tabs>
          <w:tab w:val="num" w:pos="720"/>
        </w:tabs>
        <w:ind w:left="720" w:hanging="360"/>
      </w:pPr>
    </w:lvl>
    <w:lvl w:ilvl="1" w:tplc="FA7E5898" w:tentative="1">
      <w:start w:val="1"/>
      <w:numFmt w:val="decimal"/>
      <w:lvlText w:val="%2."/>
      <w:lvlJc w:val="left"/>
      <w:pPr>
        <w:tabs>
          <w:tab w:val="num" w:pos="1440"/>
        </w:tabs>
        <w:ind w:left="1440" w:hanging="360"/>
      </w:pPr>
    </w:lvl>
    <w:lvl w:ilvl="2" w:tplc="52F88650">
      <w:start w:val="1"/>
      <w:numFmt w:val="decimal"/>
      <w:lvlText w:val="%3."/>
      <w:lvlJc w:val="left"/>
      <w:pPr>
        <w:tabs>
          <w:tab w:val="num" w:pos="2160"/>
        </w:tabs>
        <w:ind w:left="2160" w:hanging="360"/>
      </w:pPr>
    </w:lvl>
    <w:lvl w:ilvl="3" w:tplc="308CB378" w:tentative="1">
      <w:start w:val="1"/>
      <w:numFmt w:val="decimal"/>
      <w:lvlText w:val="%4."/>
      <w:lvlJc w:val="left"/>
      <w:pPr>
        <w:tabs>
          <w:tab w:val="num" w:pos="2880"/>
        </w:tabs>
        <w:ind w:left="2880" w:hanging="360"/>
      </w:pPr>
    </w:lvl>
    <w:lvl w:ilvl="4" w:tplc="8DB27744" w:tentative="1">
      <w:start w:val="1"/>
      <w:numFmt w:val="decimal"/>
      <w:lvlText w:val="%5."/>
      <w:lvlJc w:val="left"/>
      <w:pPr>
        <w:tabs>
          <w:tab w:val="num" w:pos="3600"/>
        </w:tabs>
        <w:ind w:left="3600" w:hanging="360"/>
      </w:pPr>
    </w:lvl>
    <w:lvl w:ilvl="5" w:tplc="FFCE3F6C" w:tentative="1">
      <w:start w:val="1"/>
      <w:numFmt w:val="decimal"/>
      <w:lvlText w:val="%6."/>
      <w:lvlJc w:val="left"/>
      <w:pPr>
        <w:tabs>
          <w:tab w:val="num" w:pos="4320"/>
        </w:tabs>
        <w:ind w:left="4320" w:hanging="360"/>
      </w:pPr>
    </w:lvl>
    <w:lvl w:ilvl="6" w:tplc="796234BE" w:tentative="1">
      <w:start w:val="1"/>
      <w:numFmt w:val="decimal"/>
      <w:lvlText w:val="%7."/>
      <w:lvlJc w:val="left"/>
      <w:pPr>
        <w:tabs>
          <w:tab w:val="num" w:pos="5040"/>
        </w:tabs>
        <w:ind w:left="5040" w:hanging="360"/>
      </w:pPr>
    </w:lvl>
    <w:lvl w:ilvl="7" w:tplc="CFA0EBD6" w:tentative="1">
      <w:start w:val="1"/>
      <w:numFmt w:val="decimal"/>
      <w:lvlText w:val="%8."/>
      <w:lvlJc w:val="left"/>
      <w:pPr>
        <w:tabs>
          <w:tab w:val="num" w:pos="5760"/>
        </w:tabs>
        <w:ind w:left="5760" w:hanging="360"/>
      </w:pPr>
    </w:lvl>
    <w:lvl w:ilvl="8" w:tplc="0186B6A6" w:tentative="1">
      <w:start w:val="1"/>
      <w:numFmt w:val="decimal"/>
      <w:lvlText w:val="%9."/>
      <w:lvlJc w:val="left"/>
      <w:pPr>
        <w:tabs>
          <w:tab w:val="num" w:pos="6480"/>
        </w:tabs>
        <w:ind w:left="6480" w:hanging="360"/>
      </w:pPr>
    </w:lvl>
  </w:abstractNum>
  <w:abstractNum w:abstractNumId="27">
    <w:nsid w:val="36CD1D1E"/>
    <w:multiLevelType w:val="hybridMultilevel"/>
    <w:tmpl w:val="6AC22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3577B5"/>
    <w:multiLevelType w:val="hybridMultilevel"/>
    <w:tmpl w:val="7C02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002F61"/>
    <w:multiLevelType w:val="hybridMultilevel"/>
    <w:tmpl w:val="BCD02BD2"/>
    <w:lvl w:ilvl="0" w:tplc="959ADC7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E87D7C"/>
    <w:multiLevelType w:val="hybridMultilevel"/>
    <w:tmpl w:val="1FB48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265B1C"/>
    <w:multiLevelType w:val="hybridMultilevel"/>
    <w:tmpl w:val="FB42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460499"/>
    <w:multiLevelType w:val="hybridMultilevel"/>
    <w:tmpl w:val="268AD7B8"/>
    <w:lvl w:ilvl="0" w:tplc="4D8ED962">
      <w:start w:val="2"/>
      <w:numFmt w:val="decimal"/>
      <w:lvlText w:val="%1."/>
      <w:lvlJc w:val="left"/>
      <w:pPr>
        <w:tabs>
          <w:tab w:val="num" w:pos="720"/>
        </w:tabs>
        <w:ind w:left="720" w:hanging="360"/>
      </w:pPr>
    </w:lvl>
    <w:lvl w:ilvl="1" w:tplc="FED60728" w:tentative="1">
      <w:start w:val="1"/>
      <w:numFmt w:val="decimal"/>
      <w:lvlText w:val="%2."/>
      <w:lvlJc w:val="left"/>
      <w:pPr>
        <w:tabs>
          <w:tab w:val="num" w:pos="1440"/>
        </w:tabs>
        <w:ind w:left="1440" w:hanging="360"/>
      </w:pPr>
    </w:lvl>
    <w:lvl w:ilvl="2" w:tplc="C79642DA">
      <w:start w:val="1"/>
      <w:numFmt w:val="decimal"/>
      <w:lvlText w:val="%3."/>
      <w:lvlJc w:val="left"/>
      <w:pPr>
        <w:tabs>
          <w:tab w:val="num" w:pos="2160"/>
        </w:tabs>
        <w:ind w:left="2160" w:hanging="360"/>
      </w:pPr>
    </w:lvl>
    <w:lvl w:ilvl="3" w:tplc="3718F958" w:tentative="1">
      <w:start w:val="1"/>
      <w:numFmt w:val="decimal"/>
      <w:lvlText w:val="%4."/>
      <w:lvlJc w:val="left"/>
      <w:pPr>
        <w:tabs>
          <w:tab w:val="num" w:pos="2880"/>
        </w:tabs>
        <w:ind w:left="2880" w:hanging="360"/>
      </w:pPr>
    </w:lvl>
    <w:lvl w:ilvl="4" w:tplc="2F5C67D8" w:tentative="1">
      <w:start w:val="1"/>
      <w:numFmt w:val="decimal"/>
      <w:lvlText w:val="%5."/>
      <w:lvlJc w:val="left"/>
      <w:pPr>
        <w:tabs>
          <w:tab w:val="num" w:pos="3600"/>
        </w:tabs>
        <w:ind w:left="3600" w:hanging="360"/>
      </w:pPr>
    </w:lvl>
    <w:lvl w:ilvl="5" w:tplc="33C22380" w:tentative="1">
      <w:start w:val="1"/>
      <w:numFmt w:val="decimal"/>
      <w:lvlText w:val="%6."/>
      <w:lvlJc w:val="left"/>
      <w:pPr>
        <w:tabs>
          <w:tab w:val="num" w:pos="4320"/>
        </w:tabs>
        <w:ind w:left="4320" w:hanging="360"/>
      </w:pPr>
    </w:lvl>
    <w:lvl w:ilvl="6" w:tplc="6492D124" w:tentative="1">
      <w:start w:val="1"/>
      <w:numFmt w:val="decimal"/>
      <w:lvlText w:val="%7."/>
      <w:lvlJc w:val="left"/>
      <w:pPr>
        <w:tabs>
          <w:tab w:val="num" w:pos="5040"/>
        </w:tabs>
        <w:ind w:left="5040" w:hanging="360"/>
      </w:pPr>
    </w:lvl>
    <w:lvl w:ilvl="7" w:tplc="E02A6A94" w:tentative="1">
      <w:start w:val="1"/>
      <w:numFmt w:val="decimal"/>
      <w:lvlText w:val="%8."/>
      <w:lvlJc w:val="left"/>
      <w:pPr>
        <w:tabs>
          <w:tab w:val="num" w:pos="5760"/>
        </w:tabs>
        <w:ind w:left="5760" w:hanging="360"/>
      </w:pPr>
    </w:lvl>
    <w:lvl w:ilvl="8" w:tplc="1EC6EAA4" w:tentative="1">
      <w:start w:val="1"/>
      <w:numFmt w:val="decimal"/>
      <w:lvlText w:val="%9."/>
      <w:lvlJc w:val="left"/>
      <w:pPr>
        <w:tabs>
          <w:tab w:val="num" w:pos="6480"/>
        </w:tabs>
        <w:ind w:left="6480" w:hanging="360"/>
      </w:pPr>
    </w:lvl>
  </w:abstractNum>
  <w:abstractNum w:abstractNumId="33">
    <w:nsid w:val="45C31153"/>
    <w:multiLevelType w:val="hybridMultilevel"/>
    <w:tmpl w:val="8A64B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F16292"/>
    <w:multiLevelType w:val="hybridMultilevel"/>
    <w:tmpl w:val="69B00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484F6A"/>
    <w:multiLevelType w:val="hybridMultilevel"/>
    <w:tmpl w:val="B8B8F0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272637"/>
    <w:multiLevelType w:val="hybridMultilevel"/>
    <w:tmpl w:val="AA2E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A81BC0"/>
    <w:multiLevelType w:val="hybridMultilevel"/>
    <w:tmpl w:val="1FB48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3A03E1"/>
    <w:multiLevelType w:val="hybridMultilevel"/>
    <w:tmpl w:val="E8B2B9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F3122AD"/>
    <w:multiLevelType w:val="hybridMultilevel"/>
    <w:tmpl w:val="1FB48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1C403E"/>
    <w:multiLevelType w:val="hybridMultilevel"/>
    <w:tmpl w:val="867C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4B3FAF"/>
    <w:multiLevelType w:val="hybridMultilevel"/>
    <w:tmpl w:val="AA18F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2B50F7"/>
    <w:multiLevelType w:val="hybridMultilevel"/>
    <w:tmpl w:val="B76E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873225"/>
    <w:multiLevelType w:val="hybridMultilevel"/>
    <w:tmpl w:val="D99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B74593"/>
    <w:multiLevelType w:val="hybridMultilevel"/>
    <w:tmpl w:val="27C0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DD736C"/>
    <w:multiLevelType w:val="hybridMultilevel"/>
    <w:tmpl w:val="AA480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F02F35"/>
    <w:multiLevelType w:val="hybridMultilevel"/>
    <w:tmpl w:val="6DEC6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2FF7CBB"/>
    <w:multiLevelType w:val="hybridMultilevel"/>
    <w:tmpl w:val="D9F2C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4E073DD"/>
    <w:multiLevelType w:val="hybridMultilevel"/>
    <w:tmpl w:val="54E08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2A34EA"/>
    <w:multiLevelType w:val="hybridMultilevel"/>
    <w:tmpl w:val="52A4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C75820"/>
    <w:multiLevelType w:val="hybridMultilevel"/>
    <w:tmpl w:val="1EF62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40"/>
  </w:num>
  <w:num w:numId="4">
    <w:abstractNumId w:val="9"/>
  </w:num>
  <w:num w:numId="5">
    <w:abstractNumId w:val="34"/>
  </w:num>
  <w:num w:numId="6">
    <w:abstractNumId w:val="27"/>
  </w:num>
  <w:num w:numId="7">
    <w:abstractNumId w:val="50"/>
  </w:num>
  <w:num w:numId="8">
    <w:abstractNumId w:val="35"/>
  </w:num>
  <w:num w:numId="9">
    <w:abstractNumId w:val="49"/>
  </w:num>
  <w:num w:numId="10">
    <w:abstractNumId w:val="46"/>
  </w:num>
  <w:num w:numId="11">
    <w:abstractNumId w:val="33"/>
  </w:num>
  <w:num w:numId="12">
    <w:abstractNumId w:val="6"/>
  </w:num>
  <w:num w:numId="13">
    <w:abstractNumId w:val="44"/>
  </w:num>
  <w:num w:numId="14">
    <w:abstractNumId w:val="20"/>
  </w:num>
  <w:num w:numId="15">
    <w:abstractNumId w:val="39"/>
  </w:num>
  <w:num w:numId="16">
    <w:abstractNumId w:val="1"/>
  </w:num>
  <w:num w:numId="17">
    <w:abstractNumId w:val="30"/>
  </w:num>
  <w:num w:numId="18">
    <w:abstractNumId w:val="23"/>
  </w:num>
  <w:num w:numId="19">
    <w:abstractNumId w:val="37"/>
  </w:num>
  <w:num w:numId="20">
    <w:abstractNumId w:val="4"/>
  </w:num>
  <w:num w:numId="21">
    <w:abstractNumId w:val="14"/>
  </w:num>
  <w:num w:numId="22">
    <w:abstractNumId w:val="2"/>
  </w:num>
  <w:num w:numId="23">
    <w:abstractNumId w:val="38"/>
  </w:num>
  <w:num w:numId="24">
    <w:abstractNumId w:val="16"/>
  </w:num>
  <w:num w:numId="25">
    <w:abstractNumId w:val="10"/>
  </w:num>
  <w:num w:numId="26">
    <w:abstractNumId w:val="5"/>
  </w:num>
  <w:num w:numId="27">
    <w:abstractNumId w:val="42"/>
  </w:num>
  <w:num w:numId="28">
    <w:abstractNumId w:val="43"/>
  </w:num>
  <w:num w:numId="29">
    <w:abstractNumId w:val="0"/>
  </w:num>
  <w:num w:numId="30">
    <w:abstractNumId w:val="15"/>
  </w:num>
  <w:num w:numId="31">
    <w:abstractNumId w:val="13"/>
  </w:num>
  <w:num w:numId="32">
    <w:abstractNumId w:val="48"/>
  </w:num>
  <w:num w:numId="33">
    <w:abstractNumId w:val="29"/>
  </w:num>
  <w:num w:numId="34">
    <w:abstractNumId w:val="18"/>
  </w:num>
  <w:num w:numId="35">
    <w:abstractNumId w:val="24"/>
  </w:num>
  <w:num w:numId="36">
    <w:abstractNumId w:val="22"/>
  </w:num>
  <w:num w:numId="37">
    <w:abstractNumId w:val="21"/>
  </w:num>
  <w:num w:numId="38">
    <w:abstractNumId w:val="25"/>
  </w:num>
  <w:num w:numId="39">
    <w:abstractNumId w:val="31"/>
  </w:num>
  <w:num w:numId="40">
    <w:abstractNumId w:val="47"/>
  </w:num>
  <w:num w:numId="41">
    <w:abstractNumId w:val="28"/>
  </w:num>
  <w:num w:numId="42">
    <w:abstractNumId w:val="8"/>
  </w:num>
  <w:num w:numId="43">
    <w:abstractNumId w:val="41"/>
  </w:num>
  <w:num w:numId="44">
    <w:abstractNumId w:val="45"/>
  </w:num>
  <w:num w:numId="45">
    <w:abstractNumId w:val="12"/>
  </w:num>
  <w:num w:numId="46">
    <w:abstractNumId w:val="3"/>
  </w:num>
  <w:num w:numId="47">
    <w:abstractNumId w:val="36"/>
  </w:num>
  <w:num w:numId="48">
    <w:abstractNumId w:val="26"/>
  </w:num>
  <w:num w:numId="49">
    <w:abstractNumId w:val="7"/>
  </w:num>
  <w:num w:numId="50">
    <w:abstractNumId w:val="32"/>
  </w:num>
  <w:num w:numId="51">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B50"/>
    <w:rsid w:val="00013D1B"/>
    <w:rsid w:val="0001441C"/>
    <w:rsid w:val="00041B56"/>
    <w:rsid w:val="00044935"/>
    <w:rsid w:val="00047FFE"/>
    <w:rsid w:val="00055255"/>
    <w:rsid w:val="00070623"/>
    <w:rsid w:val="00070A61"/>
    <w:rsid w:val="0007272B"/>
    <w:rsid w:val="00080130"/>
    <w:rsid w:val="000A66C7"/>
    <w:rsid w:val="000D54D9"/>
    <w:rsid w:val="000E7DF9"/>
    <w:rsid w:val="00143D21"/>
    <w:rsid w:val="00144570"/>
    <w:rsid w:val="00147F0D"/>
    <w:rsid w:val="001742F0"/>
    <w:rsid w:val="00177B98"/>
    <w:rsid w:val="001E6570"/>
    <w:rsid w:val="001F5DB9"/>
    <w:rsid w:val="002014A1"/>
    <w:rsid w:val="002106B1"/>
    <w:rsid w:val="00210E98"/>
    <w:rsid w:val="002639DB"/>
    <w:rsid w:val="002671B9"/>
    <w:rsid w:val="002756C3"/>
    <w:rsid w:val="00276905"/>
    <w:rsid w:val="00282841"/>
    <w:rsid w:val="002B4284"/>
    <w:rsid w:val="002C3395"/>
    <w:rsid w:val="002C4DC8"/>
    <w:rsid w:val="002E78AD"/>
    <w:rsid w:val="00313012"/>
    <w:rsid w:val="0032081D"/>
    <w:rsid w:val="0032162D"/>
    <w:rsid w:val="00334EE0"/>
    <w:rsid w:val="0033665D"/>
    <w:rsid w:val="00351A50"/>
    <w:rsid w:val="0037771E"/>
    <w:rsid w:val="003807E1"/>
    <w:rsid w:val="003B39E5"/>
    <w:rsid w:val="003D6C6B"/>
    <w:rsid w:val="003E4963"/>
    <w:rsid w:val="003E6750"/>
    <w:rsid w:val="00400824"/>
    <w:rsid w:val="0040356A"/>
    <w:rsid w:val="004067B2"/>
    <w:rsid w:val="004112C7"/>
    <w:rsid w:val="00411A02"/>
    <w:rsid w:val="00416DC4"/>
    <w:rsid w:val="00445A1B"/>
    <w:rsid w:val="00457B8B"/>
    <w:rsid w:val="00473D53"/>
    <w:rsid w:val="00486B2D"/>
    <w:rsid w:val="0049696D"/>
    <w:rsid w:val="004A28AD"/>
    <w:rsid w:val="004A4660"/>
    <w:rsid w:val="004A493E"/>
    <w:rsid w:val="004B789E"/>
    <w:rsid w:val="004C3DCB"/>
    <w:rsid w:val="004D6F3E"/>
    <w:rsid w:val="004E7E57"/>
    <w:rsid w:val="005316CB"/>
    <w:rsid w:val="00551D83"/>
    <w:rsid w:val="0056327A"/>
    <w:rsid w:val="005719D6"/>
    <w:rsid w:val="00580652"/>
    <w:rsid w:val="00584E08"/>
    <w:rsid w:val="005B0CD6"/>
    <w:rsid w:val="005B3E8D"/>
    <w:rsid w:val="005C58EB"/>
    <w:rsid w:val="005D290B"/>
    <w:rsid w:val="005D7A01"/>
    <w:rsid w:val="005D7C41"/>
    <w:rsid w:val="0063127D"/>
    <w:rsid w:val="00640390"/>
    <w:rsid w:val="00643D91"/>
    <w:rsid w:val="00645093"/>
    <w:rsid w:val="006547B4"/>
    <w:rsid w:val="0067233A"/>
    <w:rsid w:val="00673215"/>
    <w:rsid w:val="006825E6"/>
    <w:rsid w:val="006872E9"/>
    <w:rsid w:val="00690D7B"/>
    <w:rsid w:val="00691251"/>
    <w:rsid w:val="00694522"/>
    <w:rsid w:val="006A14BE"/>
    <w:rsid w:val="006C108D"/>
    <w:rsid w:val="006C48A4"/>
    <w:rsid w:val="006C4B43"/>
    <w:rsid w:val="006C4D15"/>
    <w:rsid w:val="006C7329"/>
    <w:rsid w:val="006E6DC1"/>
    <w:rsid w:val="006F7083"/>
    <w:rsid w:val="007252A6"/>
    <w:rsid w:val="0073212A"/>
    <w:rsid w:val="00733AB2"/>
    <w:rsid w:val="0074655B"/>
    <w:rsid w:val="00752B91"/>
    <w:rsid w:val="007559F3"/>
    <w:rsid w:val="00756AD2"/>
    <w:rsid w:val="00766AE7"/>
    <w:rsid w:val="007731D3"/>
    <w:rsid w:val="0077362C"/>
    <w:rsid w:val="00786784"/>
    <w:rsid w:val="0078681C"/>
    <w:rsid w:val="00794DB0"/>
    <w:rsid w:val="007A1F75"/>
    <w:rsid w:val="007A4A44"/>
    <w:rsid w:val="007A6298"/>
    <w:rsid w:val="007D261B"/>
    <w:rsid w:val="007F17FE"/>
    <w:rsid w:val="007F5F9E"/>
    <w:rsid w:val="00817443"/>
    <w:rsid w:val="00836E1B"/>
    <w:rsid w:val="00851758"/>
    <w:rsid w:val="00860DE5"/>
    <w:rsid w:val="008853BB"/>
    <w:rsid w:val="008A3B24"/>
    <w:rsid w:val="008B7B3D"/>
    <w:rsid w:val="00934124"/>
    <w:rsid w:val="00945918"/>
    <w:rsid w:val="0095500E"/>
    <w:rsid w:val="0096077B"/>
    <w:rsid w:val="00961CD1"/>
    <w:rsid w:val="00967AE5"/>
    <w:rsid w:val="00995BFC"/>
    <w:rsid w:val="009A2704"/>
    <w:rsid w:val="009A4943"/>
    <w:rsid w:val="009B577F"/>
    <w:rsid w:val="009D53D9"/>
    <w:rsid w:val="00A04124"/>
    <w:rsid w:val="00A12FC3"/>
    <w:rsid w:val="00A15F7D"/>
    <w:rsid w:val="00A17496"/>
    <w:rsid w:val="00A31CF5"/>
    <w:rsid w:val="00A355BA"/>
    <w:rsid w:val="00A35B23"/>
    <w:rsid w:val="00A62301"/>
    <w:rsid w:val="00A663FE"/>
    <w:rsid w:val="00A957B4"/>
    <w:rsid w:val="00A95BFD"/>
    <w:rsid w:val="00AD3A47"/>
    <w:rsid w:val="00AD3F45"/>
    <w:rsid w:val="00AF3B50"/>
    <w:rsid w:val="00B207B6"/>
    <w:rsid w:val="00B211E6"/>
    <w:rsid w:val="00B21B60"/>
    <w:rsid w:val="00B60A9E"/>
    <w:rsid w:val="00B63D33"/>
    <w:rsid w:val="00B66411"/>
    <w:rsid w:val="00B74B71"/>
    <w:rsid w:val="00B9498E"/>
    <w:rsid w:val="00BD4F0C"/>
    <w:rsid w:val="00BD56DF"/>
    <w:rsid w:val="00BF20FD"/>
    <w:rsid w:val="00BF4A0F"/>
    <w:rsid w:val="00C223D2"/>
    <w:rsid w:val="00C34AED"/>
    <w:rsid w:val="00C34BDF"/>
    <w:rsid w:val="00C518F8"/>
    <w:rsid w:val="00C735F6"/>
    <w:rsid w:val="00C81F5D"/>
    <w:rsid w:val="00C91684"/>
    <w:rsid w:val="00C951A2"/>
    <w:rsid w:val="00CC58BD"/>
    <w:rsid w:val="00CE3A02"/>
    <w:rsid w:val="00D12733"/>
    <w:rsid w:val="00D2266B"/>
    <w:rsid w:val="00D32ED2"/>
    <w:rsid w:val="00D35C8C"/>
    <w:rsid w:val="00D45D76"/>
    <w:rsid w:val="00D61748"/>
    <w:rsid w:val="00D65036"/>
    <w:rsid w:val="00D86BE2"/>
    <w:rsid w:val="00D90110"/>
    <w:rsid w:val="00D90936"/>
    <w:rsid w:val="00D91691"/>
    <w:rsid w:val="00DA724A"/>
    <w:rsid w:val="00DC4A15"/>
    <w:rsid w:val="00DE531D"/>
    <w:rsid w:val="00E131EB"/>
    <w:rsid w:val="00E20E6A"/>
    <w:rsid w:val="00E22C86"/>
    <w:rsid w:val="00E35824"/>
    <w:rsid w:val="00E37DFE"/>
    <w:rsid w:val="00E50397"/>
    <w:rsid w:val="00E51675"/>
    <w:rsid w:val="00E556ED"/>
    <w:rsid w:val="00E55880"/>
    <w:rsid w:val="00E63C16"/>
    <w:rsid w:val="00E66515"/>
    <w:rsid w:val="00E70F2E"/>
    <w:rsid w:val="00E76B46"/>
    <w:rsid w:val="00E82C84"/>
    <w:rsid w:val="00EA6942"/>
    <w:rsid w:val="00EB4E8B"/>
    <w:rsid w:val="00EC0352"/>
    <w:rsid w:val="00EC2ABF"/>
    <w:rsid w:val="00ED7A29"/>
    <w:rsid w:val="00EF15BE"/>
    <w:rsid w:val="00EF488E"/>
    <w:rsid w:val="00F06D9E"/>
    <w:rsid w:val="00F175FD"/>
    <w:rsid w:val="00F403DF"/>
    <w:rsid w:val="00F4665A"/>
    <w:rsid w:val="00F46F14"/>
    <w:rsid w:val="00F50E36"/>
    <w:rsid w:val="00F63D40"/>
    <w:rsid w:val="00F65317"/>
    <w:rsid w:val="00F71C2B"/>
    <w:rsid w:val="00FC5831"/>
    <w:rsid w:val="00FC72E3"/>
    <w:rsid w:val="00FD3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3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B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3B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B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3B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3B5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F3B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3B5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2162D"/>
    <w:pPr>
      <w:ind w:left="720"/>
      <w:contextualSpacing/>
    </w:pPr>
  </w:style>
  <w:style w:type="character" w:styleId="CommentReference">
    <w:name w:val="annotation reference"/>
    <w:basedOn w:val="DefaultParagraphFont"/>
    <w:uiPriority w:val="99"/>
    <w:semiHidden/>
    <w:unhideWhenUsed/>
    <w:rsid w:val="00080130"/>
    <w:rPr>
      <w:sz w:val="16"/>
      <w:szCs w:val="16"/>
    </w:rPr>
  </w:style>
  <w:style w:type="paragraph" w:styleId="CommentText">
    <w:name w:val="annotation text"/>
    <w:basedOn w:val="Normal"/>
    <w:link w:val="CommentTextChar"/>
    <w:uiPriority w:val="99"/>
    <w:unhideWhenUsed/>
    <w:rsid w:val="00080130"/>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080130"/>
    <w:rPr>
      <w:rFonts w:eastAsiaTheme="minorEastAsia"/>
      <w:sz w:val="20"/>
      <w:szCs w:val="20"/>
    </w:rPr>
  </w:style>
  <w:style w:type="paragraph" w:styleId="BalloonText">
    <w:name w:val="Balloon Text"/>
    <w:basedOn w:val="Normal"/>
    <w:link w:val="BalloonTextChar"/>
    <w:uiPriority w:val="99"/>
    <w:semiHidden/>
    <w:unhideWhenUsed/>
    <w:rsid w:val="00080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130"/>
    <w:rPr>
      <w:rFonts w:ascii="Tahoma" w:hAnsi="Tahoma" w:cs="Tahoma"/>
      <w:sz w:val="16"/>
      <w:szCs w:val="16"/>
    </w:rPr>
  </w:style>
  <w:style w:type="table" w:styleId="TableGrid">
    <w:name w:val="Table Grid"/>
    <w:basedOn w:val="TableNormal"/>
    <w:uiPriority w:val="59"/>
    <w:rsid w:val="0007062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86BE2"/>
    <w:pPr>
      <w:spacing w:after="0" w:line="240" w:lineRule="auto"/>
    </w:pPr>
    <w:rPr>
      <w:rFonts w:eastAsiaTheme="minorEastAsia"/>
    </w:rPr>
  </w:style>
  <w:style w:type="character" w:styleId="Hyperlink">
    <w:name w:val="Hyperlink"/>
    <w:basedOn w:val="DefaultParagraphFont"/>
    <w:uiPriority w:val="99"/>
    <w:unhideWhenUsed/>
    <w:rsid w:val="007731D3"/>
    <w:rPr>
      <w:color w:val="0000FF" w:themeColor="hyperlink"/>
      <w:u w:val="single"/>
    </w:rPr>
  </w:style>
  <w:style w:type="character" w:styleId="PlaceholderText">
    <w:name w:val="Placeholder Text"/>
    <w:basedOn w:val="DefaultParagraphFont"/>
    <w:uiPriority w:val="99"/>
    <w:semiHidden/>
    <w:rsid w:val="00144570"/>
    <w:rPr>
      <w:color w:val="808080"/>
    </w:rPr>
  </w:style>
  <w:style w:type="paragraph" w:styleId="CommentSubject">
    <w:name w:val="annotation subject"/>
    <w:basedOn w:val="CommentText"/>
    <w:next w:val="CommentText"/>
    <w:link w:val="CommentSubjectChar"/>
    <w:uiPriority w:val="99"/>
    <w:semiHidden/>
    <w:unhideWhenUsed/>
    <w:rsid w:val="000D54D9"/>
    <w:rPr>
      <w:rFonts w:eastAsiaTheme="minorHAnsi"/>
      <w:b/>
      <w:bCs/>
    </w:rPr>
  </w:style>
  <w:style w:type="character" w:customStyle="1" w:styleId="CommentSubjectChar">
    <w:name w:val="Comment Subject Char"/>
    <w:basedOn w:val="CommentTextChar"/>
    <w:link w:val="CommentSubject"/>
    <w:uiPriority w:val="99"/>
    <w:semiHidden/>
    <w:rsid w:val="000D54D9"/>
    <w:rPr>
      <w:rFonts w:eastAsiaTheme="minorEastAsia"/>
      <w:b/>
      <w:bCs/>
      <w:sz w:val="20"/>
      <w:szCs w:val="20"/>
    </w:rPr>
  </w:style>
  <w:style w:type="paragraph" w:styleId="Revision">
    <w:name w:val="Revision"/>
    <w:hidden/>
    <w:uiPriority w:val="99"/>
    <w:semiHidden/>
    <w:rsid w:val="00E37DF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B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3B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B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3B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3B5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F3B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3B5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2162D"/>
    <w:pPr>
      <w:ind w:left="720"/>
      <w:contextualSpacing/>
    </w:pPr>
  </w:style>
  <w:style w:type="character" w:styleId="CommentReference">
    <w:name w:val="annotation reference"/>
    <w:basedOn w:val="DefaultParagraphFont"/>
    <w:uiPriority w:val="99"/>
    <w:semiHidden/>
    <w:unhideWhenUsed/>
    <w:rsid w:val="00080130"/>
    <w:rPr>
      <w:sz w:val="16"/>
      <w:szCs w:val="16"/>
    </w:rPr>
  </w:style>
  <w:style w:type="paragraph" w:styleId="CommentText">
    <w:name w:val="annotation text"/>
    <w:basedOn w:val="Normal"/>
    <w:link w:val="CommentTextChar"/>
    <w:uiPriority w:val="99"/>
    <w:unhideWhenUsed/>
    <w:rsid w:val="00080130"/>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080130"/>
    <w:rPr>
      <w:rFonts w:eastAsiaTheme="minorEastAsia"/>
      <w:sz w:val="20"/>
      <w:szCs w:val="20"/>
    </w:rPr>
  </w:style>
  <w:style w:type="paragraph" w:styleId="BalloonText">
    <w:name w:val="Balloon Text"/>
    <w:basedOn w:val="Normal"/>
    <w:link w:val="BalloonTextChar"/>
    <w:uiPriority w:val="99"/>
    <w:semiHidden/>
    <w:unhideWhenUsed/>
    <w:rsid w:val="00080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130"/>
    <w:rPr>
      <w:rFonts w:ascii="Tahoma" w:hAnsi="Tahoma" w:cs="Tahoma"/>
      <w:sz w:val="16"/>
      <w:szCs w:val="16"/>
    </w:rPr>
  </w:style>
  <w:style w:type="table" w:styleId="TableGrid">
    <w:name w:val="Table Grid"/>
    <w:basedOn w:val="TableNormal"/>
    <w:uiPriority w:val="59"/>
    <w:rsid w:val="0007062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86BE2"/>
    <w:pPr>
      <w:spacing w:after="0" w:line="240" w:lineRule="auto"/>
    </w:pPr>
    <w:rPr>
      <w:rFonts w:eastAsiaTheme="minorEastAsia"/>
    </w:rPr>
  </w:style>
  <w:style w:type="character" w:styleId="Hyperlink">
    <w:name w:val="Hyperlink"/>
    <w:basedOn w:val="DefaultParagraphFont"/>
    <w:uiPriority w:val="99"/>
    <w:unhideWhenUsed/>
    <w:rsid w:val="007731D3"/>
    <w:rPr>
      <w:color w:val="0000FF" w:themeColor="hyperlink"/>
      <w:u w:val="single"/>
    </w:rPr>
  </w:style>
  <w:style w:type="character" w:styleId="PlaceholderText">
    <w:name w:val="Placeholder Text"/>
    <w:basedOn w:val="DefaultParagraphFont"/>
    <w:uiPriority w:val="99"/>
    <w:semiHidden/>
    <w:rsid w:val="00144570"/>
    <w:rPr>
      <w:color w:val="808080"/>
    </w:rPr>
  </w:style>
  <w:style w:type="paragraph" w:styleId="CommentSubject">
    <w:name w:val="annotation subject"/>
    <w:basedOn w:val="CommentText"/>
    <w:next w:val="CommentText"/>
    <w:link w:val="CommentSubjectChar"/>
    <w:uiPriority w:val="99"/>
    <w:semiHidden/>
    <w:unhideWhenUsed/>
    <w:rsid w:val="000D54D9"/>
    <w:rPr>
      <w:rFonts w:eastAsiaTheme="minorHAnsi"/>
      <w:b/>
      <w:bCs/>
    </w:rPr>
  </w:style>
  <w:style w:type="character" w:customStyle="1" w:styleId="CommentSubjectChar">
    <w:name w:val="Comment Subject Char"/>
    <w:basedOn w:val="CommentTextChar"/>
    <w:link w:val="CommentSubject"/>
    <w:uiPriority w:val="99"/>
    <w:semiHidden/>
    <w:rsid w:val="000D54D9"/>
    <w:rPr>
      <w:rFonts w:eastAsiaTheme="minorEastAsia"/>
      <w:b/>
      <w:bCs/>
      <w:sz w:val="20"/>
      <w:szCs w:val="20"/>
    </w:rPr>
  </w:style>
  <w:style w:type="paragraph" w:styleId="Revision">
    <w:name w:val="Revision"/>
    <w:hidden/>
    <w:uiPriority w:val="99"/>
    <w:semiHidden/>
    <w:rsid w:val="00E37D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99364">
      <w:bodyDiv w:val="1"/>
      <w:marLeft w:val="0"/>
      <w:marRight w:val="0"/>
      <w:marTop w:val="0"/>
      <w:marBottom w:val="0"/>
      <w:divBdr>
        <w:top w:val="none" w:sz="0" w:space="0" w:color="auto"/>
        <w:left w:val="none" w:sz="0" w:space="0" w:color="auto"/>
        <w:bottom w:val="none" w:sz="0" w:space="0" w:color="auto"/>
        <w:right w:val="none" w:sz="0" w:space="0" w:color="auto"/>
      </w:divBdr>
      <w:divsChild>
        <w:div w:id="1035080679">
          <w:marLeft w:val="547"/>
          <w:marRight w:val="0"/>
          <w:marTop w:val="86"/>
          <w:marBottom w:val="0"/>
          <w:divBdr>
            <w:top w:val="none" w:sz="0" w:space="0" w:color="auto"/>
            <w:left w:val="none" w:sz="0" w:space="0" w:color="auto"/>
            <w:bottom w:val="none" w:sz="0" w:space="0" w:color="auto"/>
            <w:right w:val="none" w:sz="0" w:space="0" w:color="auto"/>
          </w:divBdr>
        </w:div>
      </w:divsChild>
    </w:div>
    <w:div w:id="585385582">
      <w:bodyDiv w:val="1"/>
      <w:marLeft w:val="0"/>
      <w:marRight w:val="0"/>
      <w:marTop w:val="0"/>
      <w:marBottom w:val="0"/>
      <w:divBdr>
        <w:top w:val="none" w:sz="0" w:space="0" w:color="auto"/>
        <w:left w:val="none" w:sz="0" w:space="0" w:color="auto"/>
        <w:bottom w:val="none" w:sz="0" w:space="0" w:color="auto"/>
        <w:right w:val="none" w:sz="0" w:space="0" w:color="auto"/>
      </w:divBdr>
      <w:divsChild>
        <w:div w:id="1566909326">
          <w:marLeft w:val="547"/>
          <w:marRight w:val="0"/>
          <w:marTop w:val="86"/>
          <w:marBottom w:val="0"/>
          <w:divBdr>
            <w:top w:val="none" w:sz="0" w:space="0" w:color="auto"/>
            <w:left w:val="none" w:sz="0" w:space="0" w:color="auto"/>
            <w:bottom w:val="none" w:sz="0" w:space="0" w:color="auto"/>
            <w:right w:val="none" w:sz="0" w:space="0" w:color="auto"/>
          </w:divBdr>
        </w:div>
      </w:divsChild>
    </w:div>
    <w:div w:id="752094036">
      <w:bodyDiv w:val="1"/>
      <w:marLeft w:val="0"/>
      <w:marRight w:val="0"/>
      <w:marTop w:val="0"/>
      <w:marBottom w:val="0"/>
      <w:divBdr>
        <w:top w:val="none" w:sz="0" w:space="0" w:color="auto"/>
        <w:left w:val="none" w:sz="0" w:space="0" w:color="auto"/>
        <w:bottom w:val="none" w:sz="0" w:space="0" w:color="auto"/>
        <w:right w:val="none" w:sz="0" w:space="0" w:color="auto"/>
      </w:divBdr>
      <w:divsChild>
        <w:div w:id="816804893">
          <w:marLeft w:val="547"/>
          <w:marRight w:val="0"/>
          <w:marTop w:val="86"/>
          <w:marBottom w:val="0"/>
          <w:divBdr>
            <w:top w:val="none" w:sz="0" w:space="0" w:color="auto"/>
            <w:left w:val="none" w:sz="0" w:space="0" w:color="auto"/>
            <w:bottom w:val="none" w:sz="0" w:space="0" w:color="auto"/>
            <w:right w:val="none" w:sz="0" w:space="0" w:color="auto"/>
          </w:divBdr>
        </w:div>
      </w:divsChild>
    </w:div>
    <w:div w:id="958338750">
      <w:bodyDiv w:val="1"/>
      <w:marLeft w:val="0"/>
      <w:marRight w:val="0"/>
      <w:marTop w:val="0"/>
      <w:marBottom w:val="0"/>
      <w:divBdr>
        <w:top w:val="none" w:sz="0" w:space="0" w:color="auto"/>
        <w:left w:val="none" w:sz="0" w:space="0" w:color="auto"/>
        <w:bottom w:val="none" w:sz="0" w:space="0" w:color="auto"/>
        <w:right w:val="none" w:sz="0" w:space="0" w:color="auto"/>
      </w:divBdr>
      <w:divsChild>
        <w:div w:id="1198853062">
          <w:marLeft w:val="547"/>
          <w:marRight w:val="0"/>
          <w:marTop w:val="86"/>
          <w:marBottom w:val="0"/>
          <w:divBdr>
            <w:top w:val="none" w:sz="0" w:space="0" w:color="auto"/>
            <w:left w:val="none" w:sz="0" w:space="0" w:color="auto"/>
            <w:bottom w:val="none" w:sz="0" w:space="0" w:color="auto"/>
            <w:right w:val="none" w:sz="0" w:space="0" w:color="auto"/>
          </w:divBdr>
        </w:div>
      </w:divsChild>
    </w:div>
    <w:div w:id="1756128636">
      <w:bodyDiv w:val="1"/>
      <w:marLeft w:val="0"/>
      <w:marRight w:val="0"/>
      <w:marTop w:val="0"/>
      <w:marBottom w:val="0"/>
      <w:divBdr>
        <w:top w:val="none" w:sz="0" w:space="0" w:color="auto"/>
        <w:left w:val="none" w:sz="0" w:space="0" w:color="auto"/>
        <w:bottom w:val="none" w:sz="0" w:space="0" w:color="auto"/>
        <w:right w:val="none" w:sz="0" w:space="0" w:color="auto"/>
      </w:divBdr>
    </w:div>
    <w:div w:id="1797217026">
      <w:bodyDiv w:val="1"/>
      <w:marLeft w:val="0"/>
      <w:marRight w:val="0"/>
      <w:marTop w:val="0"/>
      <w:marBottom w:val="0"/>
      <w:divBdr>
        <w:top w:val="none" w:sz="0" w:space="0" w:color="auto"/>
        <w:left w:val="none" w:sz="0" w:space="0" w:color="auto"/>
        <w:bottom w:val="none" w:sz="0" w:space="0" w:color="auto"/>
        <w:right w:val="none" w:sz="0" w:space="0" w:color="auto"/>
      </w:divBdr>
    </w:div>
    <w:div w:id="213878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file:///C:\Users\paulgraf\AppData\Local\Temp\Temp1_Unemployment.zip\Unemployment\File%20%231%20-%20Content%20Document%20&amp;%20Related%20Materials\Unemployment_SeriesIDs.xls" TargetMode="External"/><Relationship Id="rId17" Type="http://schemas.openxmlformats.org/officeDocument/2006/relationships/hyperlink" Target="file:///C:\Users\paulgraf\AppData\Local\Temp\Temp1_Unemployment.zip\Unemployment\File%20%231%20-%20Content%20Document%20&amp;%20Related%20Materials\Level3_Question4.xlsx" TargetMode="External"/><Relationship Id="rId18" Type="http://schemas.openxmlformats.org/officeDocument/2006/relationships/hyperlink" Target="file:///C:\Users\paulgraf\AppData\Local\Temp\Temp1_Unemployment.zip\Unemployment\File%20%231%20-%20Content%20Document%20&amp;%20Related%20Materials\Unemployment_SeriesIDs.xls"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file:///C:\Users\paulgraf\AppData\Local\Temp\Temp1_Unemployment.zip\Unemployment\File%20%231%20-%20Content%20Document%20&amp;%20Related%20Materials\Unemployment_Scoring.xlsx"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Non-institutional Adult Population: ###</a:t>
            </a:r>
          </a:p>
        </c:rich>
      </c:tx>
      <c:layout/>
      <c:overlay val="0"/>
    </c:title>
    <c:autoTitleDeleted val="0"/>
    <c:plotArea>
      <c:layout/>
      <c:pieChart>
        <c:varyColors val="1"/>
        <c:ser>
          <c:idx val="0"/>
          <c:order val="0"/>
          <c:dLbls>
            <c:showLegendKey val="0"/>
            <c:showVal val="0"/>
            <c:showCatName val="1"/>
            <c:showSerName val="0"/>
            <c:showPercent val="0"/>
            <c:showBubbleSize val="0"/>
            <c:showLeaderLines val="1"/>
          </c:dLbls>
          <c:cat>
            <c:strRef>
              <c:f>Sheet1!$A$2:$A$3</c:f>
              <c:strCache>
                <c:ptCount val="2"/>
                <c:pt idx="0">
                  <c:v>Labor Force</c:v>
                </c:pt>
                <c:pt idx="1">
                  <c:v>Not In Labor Force</c:v>
                </c:pt>
              </c:strCache>
            </c:strRef>
          </c:cat>
          <c:val>
            <c:numRef>
              <c:f>Sheet1!$B$2:$B$3</c:f>
              <c:numCache>
                <c:formatCode>#,##0</c:formatCode>
                <c:ptCount val="2"/>
                <c:pt idx="0">
                  <c:v>3193.0</c:v>
                </c:pt>
                <c:pt idx="1">
                  <c:v>1827.0</c:v>
                </c:pt>
              </c:numCache>
            </c:numRef>
          </c:val>
        </c:ser>
        <c:dLbls>
          <c:showLegendKey val="0"/>
          <c:showVal val="0"/>
          <c:showCatName val="1"/>
          <c:showSerName val="0"/>
          <c:showPercent val="0"/>
          <c:showBubbleSize val="0"/>
          <c:showLeaderLines val="1"/>
        </c:dLbls>
        <c:firstSliceAng val="0"/>
      </c:pieChart>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Labor Force:</a:t>
            </a:r>
          </a:p>
          <a:p>
            <a:pPr>
              <a:defRPr/>
            </a:pPr>
            <a:r>
              <a:rPr lang="en-US"/>
              <a:t> ###</a:t>
            </a:r>
          </a:p>
        </c:rich>
      </c:tx>
      <c:layout/>
      <c:overlay val="0"/>
    </c:title>
    <c:autoTitleDeleted val="0"/>
    <c:plotArea>
      <c:layout/>
      <c:pieChart>
        <c:varyColors val="1"/>
        <c:ser>
          <c:idx val="0"/>
          <c:order val="0"/>
          <c:dLbls>
            <c:showLegendKey val="0"/>
            <c:showVal val="0"/>
            <c:showCatName val="1"/>
            <c:showSerName val="0"/>
            <c:showPercent val="0"/>
            <c:showBubbleSize val="0"/>
            <c:showLeaderLines val="1"/>
          </c:dLbls>
          <c:cat>
            <c:strRef>
              <c:f>Sheet1!$A$4:$A$5</c:f>
              <c:strCache>
                <c:ptCount val="2"/>
                <c:pt idx="0">
                  <c:v>Unemployed</c:v>
                </c:pt>
                <c:pt idx="1">
                  <c:v>Employed</c:v>
                </c:pt>
              </c:strCache>
            </c:strRef>
          </c:cat>
          <c:val>
            <c:numRef>
              <c:f>Sheet1!$B$4:$B$5</c:f>
              <c:numCache>
                <c:formatCode>#,##0</c:formatCode>
                <c:ptCount val="2"/>
                <c:pt idx="0" formatCode="General">
                  <c:v>252.0</c:v>
                </c:pt>
                <c:pt idx="1">
                  <c:v>2941.0</c:v>
                </c:pt>
              </c:numCache>
            </c:numRef>
          </c:val>
        </c:ser>
        <c:dLbls>
          <c:showLegendKey val="0"/>
          <c:showVal val="0"/>
          <c:showCatName val="1"/>
          <c:showSerName val="0"/>
          <c:showPercent val="0"/>
          <c:showBubbleSize val="0"/>
          <c:showLeaderLines val="1"/>
        </c:dLbls>
        <c:firstSliceAng val="0"/>
      </c:pieChart>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8DC73-5AFC-4B42-8CD5-1F48B487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31</Pages>
  <Words>7262</Words>
  <Characters>41399</Characters>
  <Application>Microsoft Macintosh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48564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Elizabeth</dc:creator>
  <cp:lastModifiedBy>Red Hill Studios PM</cp:lastModifiedBy>
  <cp:revision>4</cp:revision>
  <dcterms:created xsi:type="dcterms:W3CDTF">2013-07-16T20:58:00Z</dcterms:created>
  <dcterms:modified xsi:type="dcterms:W3CDTF">2013-07-16T23:48:00Z</dcterms:modified>
</cp:coreProperties>
</file>